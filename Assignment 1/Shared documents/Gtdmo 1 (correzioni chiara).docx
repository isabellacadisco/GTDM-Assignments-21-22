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DBD9" w14:textId="0CF90D8A" w:rsidR="00B301C3" w:rsidRDefault="00B301C3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company is producing three different types of glue A, B and C</w:t>
      </w:r>
      <w:ins w:id="0" w:author="Chiara Gesmundo" w:date="2021-10-15T10:39:00Z"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 xml:space="preserve">. For each Kg of glue </w:t>
        </w:r>
        <w:proofErr w:type="spellStart"/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>producted</w:t>
        </w:r>
        <w:proofErr w:type="spellEnd"/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>, the company has</w:t>
        </w:r>
      </w:ins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del w:id="1" w:author="Chiara Gesmundo" w:date="2021-10-15T10:39:00Z">
        <w:r w:rsidDel="00A37C5D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with </w:delText>
        </w:r>
      </w:del>
      <w:r>
        <w:rPr>
          <w:rFonts w:ascii="Times New Roman" w:hAnsi="Times New Roman" w:cs="Times New Roman"/>
          <w:sz w:val="24"/>
          <w:szCs w:val="24"/>
          <w:lang w:val="en-GB"/>
        </w:rPr>
        <w:t xml:space="preserve">different costs </w:t>
      </w:r>
      <w:ins w:id="2" w:author="Chiara Gesmundo" w:date="2021-10-15T10:40:00Z"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 xml:space="preserve">in salary, electricity, and packaging </w:t>
        </w:r>
      </w:ins>
      <w:r>
        <w:rPr>
          <w:rFonts w:ascii="Times New Roman" w:hAnsi="Times New Roman" w:cs="Times New Roman"/>
          <w:sz w:val="24"/>
          <w:szCs w:val="24"/>
          <w:lang w:val="en-GB"/>
        </w:rPr>
        <w:t>(euro per kg)</w:t>
      </w:r>
      <w:ins w:id="3" w:author="Chiara Gesmundo" w:date="2021-10-15T10:40:00Z"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>,</w:t>
        </w:r>
      </w:ins>
      <w:r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ins w:id="4" w:author="Chiara Gesmundo" w:date="2021-10-15T10:37:00Z"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>shown in</w:t>
        </w:r>
      </w:ins>
      <w:del w:id="5" w:author="Chiara Gesmundo" w:date="2021-10-15T10:37:00Z">
        <w:r w:rsidDel="00A37C5D">
          <w:rPr>
            <w:rFonts w:ascii="Times New Roman" w:hAnsi="Times New Roman" w:cs="Times New Roman"/>
            <w:sz w:val="24"/>
            <w:szCs w:val="24"/>
            <w:lang w:val="en-GB"/>
          </w:rPr>
          <w:delText>the</w:delText>
        </w:r>
      </w:del>
      <w:r>
        <w:rPr>
          <w:rFonts w:ascii="Times New Roman" w:hAnsi="Times New Roman" w:cs="Times New Roman"/>
          <w:sz w:val="24"/>
          <w:szCs w:val="24"/>
          <w:lang w:val="en-GB"/>
        </w:rPr>
        <w:t xml:space="preserve"> table 1.</w:t>
      </w:r>
    </w:p>
    <w:p w14:paraId="3F8A6729" w14:textId="608DC23B" w:rsidR="00B301C3" w:rsidRDefault="00B301C3" w:rsidP="00D26426">
      <w:pPr>
        <w:spacing w:after="0"/>
        <w:rPr>
          <w:ins w:id="6" w:author="Chiara Gesmundo" w:date="2021-10-15T10:41:00Z"/>
          <w:rFonts w:ascii="Times New Roman" w:hAnsi="Times New Roman" w:cs="Times New Roman"/>
          <w:sz w:val="24"/>
          <w:szCs w:val="24"/>
          <w:lang w:val="en-GB"/>
        </w:rPr>
      </w:pPr>
    </w:p>
    <w:p w14:paraId="396139CF" w14:textId="46245F3B" w:rsidR="00A37C5D" w:rsidRDefault="00A37C5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  <w:pPrChange w:id="7" w:author="Chiara Gesmundo" w:date="2021-10-15T10:41:00Z">
          <w:pPr>
            <w:spacing w:after="0"/>
          </w:pPr>
        </w:pPrChange>
      </w:pPr>
      <w:ins w:id="8" w:author="Chiara Gesmundo" w:date="2021-10-15T10:41:00Z">
        <w:r>
          <w:rPr>
            <w:rFonts w:ascii="Times New Roman" w:hAnsi="Times New Roman" w:cs="Times New Roman"/>
            <w:sz w:val="24"/>
            <w:szCs w:val="24"/>
            <w:lang w:val="en-GB"/>
          </w:rPr>
          <w:t>TABLE 1</w:t>
        </w:r>
      </w:ins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301C3" w14:paraId="7508138B" w14:textId="77777777" w:rsidTr="00B301C3">
        <w:tc>
          <w:tcPr>
            <w:tcW w:w="2407" w:type="dxa"/>
          </w:tcPr>
          <w:p w14:paraId="1AF774F8" w14:textId="77777777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07" w:type="dxa"/>
          </w:tcPr>
          <w:p w14:paraId="224F1F2B" w14:textId="3621C479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salary</w:t>
            </w:r>
          </w:p>
        </w:tc>
        <w:tc>
          <w:tcPr>
            <w:tcW w:w="2407" w:type="dxa"/>
          </w:tcPr>
          <w:p w14:paraId="506B7CA0" w14:textId="031C0260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Electricity</w:t>
            </w:r>
          </w:p>
        </w:tc>
        <w:tc>
          <w:tcPr>
            <w:tcW w:w="2407" w:type="dxa"/>
          </w:tcPr>
          <w:p w14:paraId="4698F552" w14:textId="07E0FA97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Packaging</w:t>
            </w:r>
          </w:p>
        </w:tc>
      </w:tr>
      <w:tr w:rsidR="00B301C3" w14:paraId="02C4E38A" w14:textId="77777777" w:rsidTr="00B301C3">
        <w:tc>
          <w:tcPr>
            <w:tcW w:w="2407" w:type="dxa"/>
          </w:tcPr>
          <w:p w14:paraId="51E2A3A5" w14:textId="202C7005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Glue A</w:t>
            </w:r>
          </w:p>
        </w:tc>
        <w:tc>
          <w:tcPr>
            <w:tcW w:w="2407" w:type="dxa"/>
          </w:tcPr>
          <w:p w14:paraId="7EACDD5C" w14:textId="00E15AF9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2407" w:type="dxa"/>
          </w:tcPr>
          <w:p w14:paraId="48B50C41" w14:textId="372ABA44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 </w:t>
            </w:r>
          </w:p>
        </w:tc>
        <w:tc>
          <w:tcPr>
            <w:tcW w:w="2407" w:type="dxa"/>
          </w:tcPr>
          <w:p w14:paraId="64A400F0" w14:textId="0BE57294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 </w:t>
            </w:r>
          </w:p>
        </w:tc>
      </w:tr>
      <w:tr w:rsidR="00B301C3" w14:paraId="69F026E2" w14:textId="77777777" w:rsidTr="00B301C3">
        <w:tc>
          <w:tcPr>
            <w:tcW w:w="2407" w:type="dxa"/>
          </w:tcPr>
          <w:p w14:paraId="5659CB45" w14:textId="625C9A54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Glue B</w:t>
            </w:r>
          </w:p>
        </w:tc>
        <w:tc>
          <w:tcPr>
            <w:tcW w:w="2407" w:type="dxa"/>
          </w:tcPr>
          <w:p w14:paraId="4DD8015E" w14:textId="51C8D247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 </w:t>
            </w:r>
          </w:p>
        </w:tc>
        <w:tc>
          <w:tcPr>
            <w:tcW w:w="2407" w:type="dxa"/>
          </w:tcPr>
          <w:p w14:paraId="72B941D2" w14:textId="011C170B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2407" w:type="dxa"/>
          </w:tcPr>
          <w:p w14:paraId="481F0ADA" w14:textId="4840F11F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 </w:t>
            </w:r>
          </w:p>
        </w:tc>
      </w:tr>
      <w:tr w:rsidR="00B301C3" w14:paraId="0DAC2E87" w14:textId="77777777" w:rsidTr="00B301C3">
        <w:tc>
          <w:tcPr>
            <w:tcW w:w="2407" w:type="dxa"/>
          </w:tcPr>
          <w:p w14:paraId="3D109633" w14:textId="24D8C4AA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Glue C</w:t>
            </w:r>
          </w:p>
        </w:tc>
        <w:tc>
          <w:tcPr>
            <w:tcW w:w="2407" w:type="dxa"/>
          </w:tcPr>
          <w:p w14:paraId="405F0429" w14:textId="39864A19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8 </w:t>
            </w:r>
          </w:p>
        </w:tc>
        <w:tc>
          <w:tcPr>
            <w:tcW w:w="2407" w:type="dxa"/>
          </w:tcPr>
          <w:p w14:paraId="182F6660" w14:textId="277D5A36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 </w:t>
            </w:r>
          </w:p>
        </w:tc>
        <w:tc>
          <w:tcPr>
            <w:tcW w:w="2407" w:type="dxa"/>
          </w:tcPr>
          <w:p w14:paraId="6D771D4E" w14:textId="422E37A6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</w:tr>
    </w:tbl>
    <w:p w14:paraId="0DBF4480" w14:textId="08747956" w:rsidR="00B301C3" w:rsidRDefault="00B301C3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B853B0A" w14:textId="2BD576CD" w:rsidR="001E6B79" w:rsidRDefault="001E6B79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are interested in finding the amount of glue A, B and C</w:t>
      </w:r>
      <w:ins w:id="9" w:author="Chiara Gesmundo" w:date="2021-10-15T10:38:00Z"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>, respectively</w:t>
        </w:r>
      </w:ins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moveToRangeStart w:id="10" w:author="Chiara Gesmundo" w:date="2021-10-15T10:38:00Z" w:name="move85186709"/>
      <w:moveTo w:id="11" w:author="Chiara Gesmundo" w:date="2021-10-15T10:38:00Z">
        <w:del w:id="12" w:author="Chiara Gesmundo" w:date="2021-10-15T10:41:00Z">
          <w:r w:rsidR="00A37C5D" w:rsidRPr="00D26426" w:rsidDel="00A37C5D">
            <w:rPr>
              <w:rFonts w:ascii="Times New Roman" w:hAnsi="Times New Roman" w:cs="Times New Roman"/>
              <w:sz w:val="24"/>
              <w:szCs w:val="24"/>
              <w:lang w:val="en-GB"/>
            </w:rPr>
            <w:delText>that</w:delText>
          </w:r>
        </w:del>
        <w:r w:rsidR="00A37C5D" w:rsidRPr="00D26426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</m:oMath>
        <w:moveTo w:id="13" w:author="Chiara Gesmundo" w:date="2021-10-15T10:38:00Z">
          <w:r w:rsidR="00A37C5D" w:rsidRPr="00D26426">
            <w:rPr>
              <w:rFonts w:ascii="Times New Roman" w:eastAsiaTheme="minorEastAsia" w:hAnsi="Times New Roman" w:cs="Times New Roman"/>
              <w:sz w:val="24"/>
              <w:szCs w:val="24"/>
              <w:lang w:val="en-GB"/>
            </w:rPr>
            <w:t xml:space="preserve"> </w:t>
          </w:r>
        </w:moveTo>
        <w:moveToRangeEnd w:id="10"/>
        <w:ins w:id="14" w:author="Chiara Gesmundo" w:date="2021-10-15T10:38:00Z">
          <w:r w:rsidR="00A37C5D">
            <w:rPr>
              <w:rFonts w:ascii="Times New Roman" w:eastAsiaTheme="minorEastAsia" w:hAnsi="Times New Roman" w:cs="Times New Roman"/>
              <w:sz w:val="24"/>
              <w:szCs w:val="24"/>
              <w:lang w:val="en-GB"/>
            </w:rPr>
            <w:t xml:space="preserve">, </w:t>
          </w:r>
        </w:ins>
        <w:r>
          <w:rPr>
            <w:rFonts w:ascii="Times New Roman" w:hAnsi="Times New Roman" w:cs="Times New Roman"/>
            <w:sz w:val="24"/>
            <w:szCs w:val="24"/>
            <w:lang w:val="en-GB"/>
          </w:rPr>
          <w:t>produced per day with specific requirements.</w:t>
        </w:r>
      </w:moveTo>
    </w:p>
    <w:p w14:paraId="2DAC31EB" w14:textId="2E4930A6" w:rsidR="00D26426" w:rsidDel="00A37C5D" w:rsidRDefault="00D26426" w:rsidP="00D26426">
      <w:pPr>
        <w:spacing w:after="0"/>
        <w:rPr>
          <w:del w:id="15" w:author="Chiara Gesmundo" w:date="2021-10-15T10:38:00Z"/>
          <w:rFonts w:ascii="Times New Roman" w:eastAsiaTheme="minorEastAsia" w:hAnsi="Times New Roman" w:cs="Times New Roman"/>
          <w:sz w:val="24"/>
          <w:szCs w:val="24"/>
          <w:lang w:val="en-GB"/>
        </w:rPr>
      </w:pPr>
      <w:del w:id="16" w:author="Chiara Gesmundo" w:date="2021-10-15T10:38:00Z">
        <w:r w:rsidRPr="00D26426" w:rsidDel="00A37C5D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Assume </w:delText>
        </w:r>
      </w:del>
      <w:moveFromRangeStart w:id="17" w:author="Chiara Gesmundo" w:date="2021-10-15T10:38:00Z" w:name="move85186709"/>
      <w:moveFrom w:id="18" w:author="Chiara Gesmundo" w:date="2021-10-15T10:38:00Z">
        <w:del w:id="19" w:author="Chiara Gesmundo" w:date="2021-10-15T10:38:00Z">
          <w:r w:rsidRPr="00D26426" w:rsidDel="00A37C5D">
            <w:rPr>
              <w:rFonts w:ascii="Times New Roman" w:hAnsi="Times New Roman" w:cs="Times New Roman"/>
              <w:sz w:val="24"/>
              <w:szCs w:val="24"/>
              <w:lang w:val="en-GB"/>
            </w:rPr>
            <w:delText xml:space="preserve">that </w:delText>
          </w:r>
        </w:del>
        <m:oMath>
          <m:sSub>
            <m:sSubPr>
              <m:ctrlPr>
                <w:del w:id="20" w:author="Chiara Gesmundo" w:date="2021-10-15T10:38:00Z">
                  <w:rPr>
                    <w:rFonts w:ascii="Cambria Math" w:hAnsi="Cambria Math" w:cs="Times New Roman"/>
                    <w:sz w:val="24"/>
                    <w:szCs w:val="24"/>
                  </w:rPr>
                </w:del>
              </m:ctrlPr>
            </m:sSubPr>
            <m:e>
              <m:r>
                <w:del w:id="21" w:author="Chiara Gesmundo" w:date="2021-10-15T10:38:00Z"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w:del>
              </m:r>
            </m:e>
            <m:sub>
              <m:r>
                <w:del w:id="22" w:author="Chiara Gesmundo" w:date="2021-10-15T10:38:00Z"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w:del>
              </m:r>
            </m:sub>
          </m:sSub>
          <m:r>
            <w:del w:id="23" w:author="Chiara Gesmundo" w:date="2021-10-15T10:38:00Z"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GB"/>
              </w:rPr>
              <m:t xml:space="preserve">, </m:t>
            </w:del>
          </m:r>
          <m:sSub>
            <m:sSubPr>
              <m:ctrlPr>
                <w:del w:id="24" w:author="Chiara Gesmundo" w:date="2021-10-15T10:38:00Z">
                  <w:rPr>
                    <w:rFonts w:ascii="Cambria Math" w:hAnsi="Cambria Math" w:cs="Times New Roman"/>
                    <w:sz w:val="24"/>
                    <w:szCs w:val="24"/>
                  </w:rPr>
                </w:del>
              </m:ctrlPr>
            </m:sSubPr>
            <m:e>
              <m:r>
                <w:del w:id="25" w:author="Chiara Gesmundo" w:date="2021-10-15T10:38:00Z"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w:del>
              </m:r>
              <m:ctrlPr>
                <w:del w:id="26" w:author="Chiara Gesmundo" w:date="2021-10-15T10:38:00Z">
                  <w:rPr>
                    <w:rFonts w:ascii="Cambria Math" w:hAnsi="Times New Roman" w:cs="Times New Roman"/>
                    <w:sz w:val="24"/>
                    <w:szCs w:val="24"/>
                  </w:rPr>
                </w:del>
              </m:ctrlPr>
            </m:e>
            <m:sub>
              <m:r>
                <w:del w:id="27" w:author="Chiara Gesmundo" w:date="2021-10-15T10:38:00Z"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b</m:t>
                </w:del>
              </m:r>
            </m:sub>
          </m:sSub>
          <m:r>
            <w:del w:id="28" w:author="Chiara Gesmundo" w:date="2021-10-15T10:38:00Z"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GB"/>
              </w:rPr>
              <m:t xml:space="preserve">, </m:t>
            </w:del>
          </m:r>
          <m:sSub>
            <m:sSubPr>
              <m:ctrlPr>
                <w:del w:id="29" w:author="Chiara Gesmundo" w:date="2021-10-15T10:38:00Z">
                  <w:rPr>
                    <w:rFonts w:ascii="Cambria Math" w:hAnsi="Cambria Math" w:cs="Times New Roman"/>
                    <w:sz w:val="24"/>
                    <w:szCs w:val="24"/>
                  </w:rPr>
                </w:del>
              </m:ctrlPr>
            </m:sSubPr>
            <m:e>
              <m:r>
                <w:del w:id="30" w:author="Chiara Gesmundo" w:date="2021-10-15T10:38:00Z"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w:del>
              </m:r>
              <m:ctrlPr>
                <w:del w:id="31" w:author="Chiara Gesmundo" w:date="2021-10-15T10:38:00Z">
                  <w:rPr>
                    <w:rFonts w:ascii="Cambria Math" w:hAnsi="Times New Roman" w:cs="Times New Roman"/>
                    <w:sz w:val="24"/>
                    <w:szCs w:val="24"/>
                  </w:rPr>
                </w:del>
              </m:ctrlPr>
            </m:e>
            <m:sub>
              <m:r>
                <w:del w:id="32" w:author="Chiara Gesmundo" w:date="2021-10-15T10:38:00Z"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c</m:t>
                </w:del>
              </m:r>
            </m:sub>
          </m:sSub>
        </m:oMath>
        <w:moveFrom w:id="33" w:author="Chiara Gesmundo" w:date="2021-10-15T10:38:00Z">
          <w:del w:id="34" w:author="Chiara Gesmundo" w:date="2021-10-15T10:38:00Z">
            <w:r w:rsidRPr="00D26426" w:rsidDel="00A37C5D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delText xml:space="preserve"> </w:delText>
            </w:r>
          </w:del>
        </w:moveFrom>
        <w:moveFromRangeEnd w:id="17"/>
        <w:del w:id="35" w:author="Chiara Gesmundo" w:date="2021-10-15T10:38:00Z">
          <w:r w:rsidDel="00A37C5D">
            <w:rPr>
              <w:rFonts w:ascii="Times New Roman" w:eastAsiaTheme="minorEastAsia" w:hAnsi="Times New Roman" w:cs="Times New Roman"/>
              <w:sz w:val="24"/>
              <w:szCs w:val="24"/>
              <w:lang w:val="en-GB"/>
            </w:rPr>
            <w:delText>represent the</w:delText>
          </w:r>
          <w:r w:rsidR="001E6B79" w:rsidDel="00A37C5D">
            <w:rPr>
              <w:rFonts w:ascii="Times New Roman" w:eastAsiaTheme="minorEastAsia" w:hAnsi="Times New Roman" w:cs="Times New Roman"/>
              <w:sz w:val="24"/>
              <w:szCs w:val="24"/>
              <w:lang w:val="en-GB"/>
            </w:rPr>
            <w:delText xml:space="preserve">m </w:delText>
          </w:r>
          <w:r w:rsidDel="00A37C5D">
            <w:rPr>
              <w:rFonts w:ascii="Times New Roman" w:eastAsiaTheme="minorEastAsia" w:hAnsi="Times New Roman" w:cs="Times New Roman"/>
              <w:sz w:val="24"/>
              <w:szCs w:val="24"/>
              <w:lang w:val="en-GB"/>
            </w:rPr>
            <w:delText>respectively</w:delText>
          </w:r>
          <w:r w:rsidR="001E6B79" w:rsidDel="00A37C5D">
            <w:rPr>
              <w:rFonts w:ascii="Times New Roman" w:eastAsiaTheme="minorEastAsia" w:hAnsi="Times New Roman" w:cs="Times New Roman"/>
              <w:sz w:val="24"/>
              <w:szCs w:val="24"/>
              <w:lang w:val="en-GB"/>
            </w:rPr>
            <w:delText>.</w:delText>
          </w:r>
        </w:del>
      </w:moveFrom>
    </w:p>
    <w:p w14:paraId="150891DF" w14:textId="58BB7DC8" w:rsidR="001E6B79" w:rsidRDefault="001E6B79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BD53654" w14:textId="3977A952" w:rsidR="00EA0408" w:rsidRPr="00EA0408" w:rsidRDefault="00EA0408" w:rsidP="00D26426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r w:rsidRPr="00EA0408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Case 1</w:t>
      </w:r>
    </w:p>
    <w:p w14:paraId="3EA76FC1" w14:textId="710ACD93" w:rsidR="00EA0408" w:rsidRDefault="00EA0408" w:rsidP="00D26426">
      <w:pPr>
        <w:spacing w:after="0"/>
        <w:rPr>
          <w:ins w:id="36" w:author="Chiara Gesmundo" w:date="2021-10-15T10:41:00Z"/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company wants to spend in one day of production exactly </w:t>
      </w:r>
    </w:p>
    <w:p w14:paraId="467D84CD" w14:textId="77777777" w:rsidR="00A37C5D" w:rsidRDefault="00A37C5D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A0408" w14:paraId="7B152CFC" w14:textId="77777777" w:rsidTr="00EA0408">
        <w:tc>
          <w:tcPr>
            <w:tcW w:w="3209" w:type="dxa"/>
          </w:tcPr>
          <w:p w14:paraId="3438B7C2" w14:textId="4854E06D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salary</w:t>
            </w:r>
          </w:p>
        </w:tc>
        <w:tc>
          <w:tcPr>
            <w:tcW w:w="3209" w:type="dxa"/>
          </w:tcPr>
          <w:p w14:paraId="7EEE4FB6" w14:textId="340F3CF3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Electricity</w:t>
            </w:r>
          </w:p>
        </w:tc>
        <w:tc>
          <w:tcPr>
            <w:tcW w:w="3210" w:type="dxa"/>
          </w:tcPr>
          <w:p w14:paraId="1774E8D7" w14:textId="1F654A2E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Packaging</w:t>
            </w:r>
          </w:p>
        </w:tc>
      </w:tr>
      <w:tr w:rsidR="00EA0408" w14:paraId="6ECA0985" w14:textId="77777777" w:rsidTr="00EA0408">
        <w:tc>
          <w:tcPr>
            <w:tcW w:w="3209" w:type="dxa"/>
          </w:tcPr>
          <w:p w14:paraId="766BB82E" w14:textId="7D1B74AC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335</w:t>
            </w:r>
          </w:p>
        </w:tc>
        <w:tc>
          <w:tcPr>
            <w:tcW w:w="3209" w:type="dxa"/>
          </w:tcPr>
          <w:p w14:paraId="1D85A7A3" w14:textId="2CA5646F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170</w:t>
            </w:r>
          </w:p>
        </w:tc>
        <w:tc>
          <w:tcPr>
            <w:tcW w:w="3210" w:type="dxa"/>
          </w:tcPr>
          <w:p w14:paraId="2B7CD37C" w14:textId="7991F44D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115</w:t>
            </w:r>
          </w:p>
        </w:tc>
      </w:tr>
    </w:tbl>
    <w:p w14:paraId="026F53AF" w14:textId="77777777" w:rsidR="00676841" w:rsidRDefault="00676841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26863EE" w14:textId="05C3010B" w:rsidR="00EA0408" w:rsidRDefault="00676841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EA0408">
        <w:rPr>
          <w:rFonts w:ascii="Times New Roman" w:hAnsi="Times New Roman" w:cs="Times New Roman"/>
          <w:sz w:val="24"/>
          <w:szCs w:val="24"/>
          <w:lang w:val="en-GB"/>
        </w:rPr>
        <w:t>his problem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can be formulated</w:t>
      </w:r>
      <w:r w:rsidR="00EA0408">
        <w:rPr>
          <w:rFonts w:ascii="Times New Roman" w:hAnsi="Times New Roman" w:cs="Times New Roman"/>
          <w:sz w:val="24"/>
          <w:szCs w:val="24"/>
          <w:lang w:val="en-GB"/>
        </w:rPr>
        <w:t xml:space="preserve"> in a line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ar combination </w:t>
      </w:r>
    </w:p>
    <w:p w14:paraId="7F00A5C2" w14:textId="4A7B9A37" w:rsidR="00676841" w:rsidRPr="00676841" w:rsidRDefault="0009297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GB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GB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GB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335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GB"/>
                    </w:rPr>
                    <m:t>115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 </m:t>
          </m:r>
        </m:oMath>
      </m:oMathPara>
    </w:p>
    <w:p w14:paraId="02D7FC30" w14:textId="2B5006E5" w:rsid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that can be written also as a linear system</w:t>
      </w:r>
    </w:p>
    <w:p w14:paraId="3825403B" w14:textId="6F2557D5" w:rsidR="00676841" w:rsidRP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=335</m:t>
          </m:r>
        </m:oMath>
      </m:oMathPara>
    </w:p>
    <w:p w14:paraId="60DD96BD" w14:textId="5668BFC9" w:rsidR="00676841" w:rsidRPr="00676841" w:rsidRDefault="00676841" w:rsidP="0067684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=170</m:t>
          </m:r>
        </m:oMath>
      </m:oMathPara>
    </w:p>
    <w:p w14:paraId="5CAC41B7" w14:textId="47F9E903" w:rsidR="00676841" w:rsidRPr="00676841" w:rsidRDefault="00092971" w:rsidP="0067684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=115</m:t>
          </m:r>
        </m:oMath>
      </m:oMathPara>
    </w:p>
    <w:p w14:paraId="06A7726E" w14:textId="77777777" w:rsidR="00676841" w:rsidRP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7302469" w14:textId="5A254586" w:rsidR="00676841" w:rsidRDefault="004B2456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First</w:t>
      </w:r>
      <w:ins w:id="37" w:author="Chiara Gesmundo" w:date="2021-10-15T10:42:00Z">
        <w:r w:rsidR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ly,</w:t>
        </w:r>
      </w:ins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,</w:t>
      </w:r>
      <w:proofErr w:type="gramEnd"/>
      <w:ins w:id="38" w:author="Chiara Gesmundo" w:date="2021-10-15T10:42:00Z">
        <w:r w:rsidR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 we compute the correspond</w:t>
        </w:r>
      </w:ins>
      <w:ins w:id="39" w:author="Chiara Gesmundo" w:date="2021-10-15T10:55:00Z">
        <w:r w:rsidR="00092971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i</w:t>
        </w:r>
      </w:ins>
      <w:ins w:id="40" w:author="Chiara Gesmundo" w:date="2021-10-15T10:42:00Z">
        <w:r w:rsidR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ng</w:t>
        </w:r>
      </w:ins>
      <w:del w:id="41" w:author="Chiara Gesmundo" w:date="2021-10-15T10:42:00Z">
        <w:r w:rsidDel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 xml:space="preserve"> using</w:delText>
        </w:r>
      </w:del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augm</w:t>
      </w:r>
      <w:ins w:id="42" w:author="Chiara Gesmundo" w:date="2021-10-15T10:42:00Z">
        <w:r w:rsidR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ented</w:t>
        </w:r>
      </w:ins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matrix to check </w:t>
      </w:r>
      <w:ins w:id="43" w:author="Chiara Gesmundo" w:date="2021-10-15T10:42:00Z">
        <w:r w:rsidR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whether </w:t>
        </w:r>
      </w:ins>
      <w:del w:id="44" w:author="Chiara Gesmundo" w:date="2021-10-15T10:42:00Z">
        <w:r w:rsidDel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 xml:space="preserve">if </w:delText>
        </w:r>
      </w:del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the system is consistent</w:t>
      </w:r>
      <w:del w:id="45" w:author="Chiara Gesmundo" w:date="2021-10-15T10:42:00Z">
        <w:r w:rsidDel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 xml:space="preserve"> or not</w:delText>
        </w:r>
      </w:del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:</w:t>
      </w:r>
    </w:p>
    <w:p w14:paraId="570F54ED" w14:textId="37E38988" w:rsid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augm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matrix] </w:t>
      </w:r>
    </w:p>
    <w:p w14:paraId="2F20002C" w14:textId="79B362AF" w:rsid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1DDD772" w14:textId="67783D19" w:rsidR="00676841" w:rsidRDefault="00A37C5D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ins w:id="46" w:author="Chiara Gesmundo" w:date="2021-10-15T10:42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Secondly, we</w:t>
        </w:r>
      </w:ins>
      <w:del w:id="47" w:author="Chiara Gesmundo" w:date="2021-10-15T10:42:00Z">
        <w:r w:rsidR="004B2456" w:rsidDel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>Then</w:delText>
        </w:r>
      </w:del>
      <w:r w:rsidR="004B245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reduce</w:t>
      </w:r>
      <w:ins w:id="48" w:author="Chiara Gesmundo" w:date="2021-10-15T10:42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 the augmented matrix</w:t>
        </w:r>
      </w:ins>
      <w:r w:rsidR="004B245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to echelon form:</w:t>
      </w:r>
    </w:p>
    <w:p w14:paraId="533285BC" w14:textId="2FE5E2D7" w:rsidR="004B2456" w:rsidRDefault="004B2456" w:rsidP="004B245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[echelon form] </w:t>
      </w:r>
    </w:p>
    <w:p w14:paraId="2DDF03A8" w14:textId="77777777" w:rsidR="00676841" w:rsidRP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3E93DE6" w14:textId="69CC3F19" w:rsidR="00E440C8" w:rsidRDefault="00A37C5D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ins w:id="49" w:author="Chiara Gesmundo" w:date="2021-10-15T10:43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Considering that the</w:t>
        </w:r>
      </w:ins>
      <w:del w:id="50" w:author="Chiara Gesmundo" w:date="2021-10-15T10:43:00Z">
        <w:r w:rsidR="004B2456" w:rsidDel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>S</w:delText>
        </w:r>
      </w:del>
      <w:ins w:id="51" w:author="Chiara Gesmundo" w:date="2021-10-15T10:43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 </w:t>
        </w:r>
      </w:ins>
      <w:del w:id="52" w:author="Chiara Gesmundo" w:date="2021-10-15T10:43:00Z">
        <w:r w:rsidR="004B2456" w:rsidDel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 xml:space="preserve">o the </w:delText>
        </w:r>
      </w:del>
      <w:r w:rsidR="004B245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last column </w:t>
      </w:r>
      <w:r w:rsidR="00E440C8">
        <w:rPr>
          <w:rFonts w:ascii="Times New Roman" w:eastAsiaTheme="minorEastAsia" w:hAnsi="Times New Roman" w:cs="Times New Roman"/>
          <w:sz w:val="24"/>
          <w:szCs w:val="24"/>
          <w:lang w:val="en-GB"/>
        </w:rPr>
        <w:t>is not a pivot column</w:t>
      </w:r>
      <w:ins w:id="53" w:author="Chiara Gesmundo" w:date="2021-10-15T10:43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, we can state that</w:t>
        </w:r>
      </w:ins>
      <w:del w:id="54" w:author="Chiara Gesmundo" w:date="2021-10-15T10:43:00Z">
        <w:r w:rsidR="00E440C8" w:rsidDel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 xml:space="preserve"> so</w:delText>
        </w:r>
      </w:del>
      <w:r w:rsidR="00E440C8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the system is consistent. </w:t>
      </w:r>
    </w:p>
    <w:p w14:paraId="64EF0B3A" w14:textId="0A653E0B" w:rsidR="00E440C8" w:rsidRDefault="00E440C8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Therefore, the solution i</w:t>
      </w:r>
      <w:r w:rsidR="003D6C1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</m:sSub>
      </m:oMath>
      <w:r w:rsidR="003D6C1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=10,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sub>
        </m:sSub>
      </m:oMath>
      <w:r w:rsidR="003D6C1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=15,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sub>
        </m:sSub>
      </m:oMath>
      <w:r w:rsidR="003D6C1E">
        <w:rPr>
          <w:rFonts w:ascii="Times New Roman" w:eastAsiaTheme="minorEastAsia" w:hAnsi="Times New Roman" w:cs="Times New Roman"/>
          <w:sz w:val="24"/>
          <w:szCs w:val="24"/>
          <w:lang w:val="en-GB"/>
        </w:rPr>
        <w:t>=30</w:t>
      </w:r>
    </w:p>
    <w:p w14:paraId="499879FE" w14:textId="77777777" w:rsidR="00A37C5D" w:rsidRDefault="00A37C5D" w:rsidP="00D26426">
      <w:pPr>
        <w:spacing w:after="0"/>
        <w:rPr>
          <w:ins w:id="55" w:author="Chiara Gesmundo" w:date="2021-10-15T10:43:00Z"/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98E9348" w14:textId="5B9DA38F" w:rsidR="003D6C1E" w:rsidRDefault="003D6C1E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In conclusion,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amount of glue A, B and C produced per day are 10, 15, 30 kg respectively.</w:t>
      </w:r>
    </w:p>
    <w:p w14:paraId="54091DF3" w14:textId="7CCED581" w:rsidR="003D6C1E" w:rsidRDefault="003D6C1E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AB6A7C4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9642D9C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D7894C5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E593B98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75D2577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5E23AEB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438662F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C4301E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ACF29E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8E2D303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959BD2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0662CE5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5E1BB16" w14:textId="0E878782" w:rsidR="003D6C1E" w:rsidRDefault="003D6C1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Case 2</w:t>
      </w:r>
    </w:p>
    <w:p w14:paraId="36815F1A" w14:textId="0DD365B1" w:rsidR="003D6C1E" w:rsidRDefault="003D6C1E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company wants to spend 620 euro per day,</w:t>
      </w:r>
      <w:ins w:id="56" w:author="Chiara Gesmundo" w:date="2021-10-15T10:46:00Z"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 xml:space="preserve"> regardless of its </w:t>
        </w:r>
      </w:ins>
      <w:ins w:id="57" w:author="Chiara Gesmundo" w:date="2021-10-15T10:47:00Z"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 xml:space="preserve">subdivision </w:t>
        </w:r>
      </w:ins>
      <w:del w:id="58" w:author="Chiara Gesmundo" w:date="2021-10-15T10:46:00Z">
        <w:r w:rsidDel="00A37C5D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</w:delText>
        </w:r>
      </w:del>
      <w:del w:id="59" w:author="Chiara Gesmundo" w:date="2021-10-15T10:45:00Z">
        <w:r w:rsidDel="00A37C5D">
          <w:rPr>
            <w:rFonts w:ascii="Times New Roman" w:hAnsi="Times New Roman" w:cs="Times New Roman"/>
            <w:sz w:val="24"/>
            <w:szCs w:val="24"/>
            <w:lang w:val="en-GB"/>
          </w:rPr>
          <w:delText>whatever</w:delText>
        </w:r>
      </w:del>
      <w:ins w:id="60" w:author="Chiara Gesmundo" w:date="2021-10-15T10:47:00Z"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 xml:space="preserve">between </w:t>
        </w:r>
      </w:ins>
      <w:del w:id="61" w:author="Chiara Gesmundo" w:date="2021-10-15T10:47:00Z">
        <w:r w:rsidDel="00A37C5D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the splitting into costs for</w:delText>
        </w:r>
      </w:del>
      <w:r>
        <w:rPr>
          <w:rFonts w:ascii="Times New Roman" w:hAnsi="Times New Roman" w:cs="Times New Roman"/>
          <w:sz w:val="24"/>
          <w:szCs w:val="24"/>
          <w:lang w:val="en-GB"/>
        </w:rPr>
        <w:t xml:space="preserve"> workers salary, electricity, and packaging.</w:t>
      </w:r>
    </w:p>
    <w:p w14:paraId="09DCAC90" w14:textId="49A83A76" w:rsidR="003D6C1E" w:rsidRDefault="003D6C1E" w:rsidP="00D26426">
      <w:pPr>
        <w:spacing w:after="0"/>
        <w:rPr>
          <w:ins w:id="62" w:author="Chiara Gesmundo" w:date="2021-10-15T10:50:00Z"/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26426">
        <w:rPr>
          <w:rFonts w:ascii="Times New Roman" w:hAnsi="Times New Roman" w:cs="Times New Roman"/>
          <w:sz w:val="24"/>
          <w:szCs w:val="24"/>
          <w:lang w:val="en-GB"/>
        </w:rPr>
        <w:t>Assum</w:t>
      </w:r>
      <w:ins w:id="63" w:author="Chiara Gesmundo" w:date="2021-10-15T10:47:00Z"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>ing</w:t>
        </w:r>
      </w:ins>
      <w:del w:id="64" w:author="Chiara Gesmundo" w:date="2021-10-15T10:47:00Z">
        <w:r w:rsidRPr="00D26426" w:rsidDel="00A37C5D">
          <w:rPr>
            <w:rFonts w:ascii="Times New Roman" w:hAnsi="Times New Roman" w:cs="Times New Roman"/>
            <w:sz w:val="24"/>
            <w:szCs w:val="24"/>
            <w:lang w:val="en-GB"/>
          </w:rPr>
          <w:delText>e</w:delText>
        </w:r>
      </w:del>
      <w:r w:rsidRPr="00D26426">
        <w:rPr>
          <w:rFonts w:ascii="Times New Roman" w:hAnsi="Times New Roman" w:cs="Times New Roman"/>
          <w:sz w:val="24"/>
          <w:szCs w:val="24"/>
          <w:lang w:val="en-GB"/>
        </w:rPr>
        <w:t xml:space="preserve"> that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sub>
        </m:sSub>
      </m:oMath>
      <w:r w:rsidRPr="00D2642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represent </w:t>
      </w:r>
      <w:ins w:id="65" w:author="Chiara Gesmundo" w:date="2021-10-15T10:49:00Z">
        <w:r w:rsidR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the costs </w:t>
        </w:r>
      </w:ins>
      <w:ins w:id="66" w:author="Chiara Gesmundo" w:date="2021-10-15T10:50:00Z">
        <w:r w:rsidR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for</w:t>
        </w:r>
      </w:ins>
      <w:ins w:id="67" w:author="Chiara Gesmundo" w:date="2021-10-15T10:49:00Z">
        <w:r w:rsidR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 workers, </w:t>
        </w:r>
        <w:proofErr w:type="spellStart"/>
        <w:r w:rsidR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elett</w:t>
        </w:r>
      </w:ins>
      <w:ins w:id="68" w:author="Chiara Gesmundo" w:date="2021-10-15T10:50:00Z">
        <w:r w:rsidR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ricity</w:t>
        </w:r>
        <w:proofErr w:type="spellEnd"/>
        <w:r w:rsidR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, and packaging</w:t>
        </w:r>
      </w:ins>
      <w:del w:id="69" w:author="Chiara Gesmundo" w:date="2021-10-15T10:49:00Z">
        <w:r w:rsidDel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>t</w:delText>
        </w:r>
      </w:del>
      <w:del w:id="70" w:author="Chiara Gesmundo" w:date="2021-10-15T10:48:00Z">
        <w:r w:rsidDel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>hem</w:delText>
        </w:r>
      </w:del>
      <w:ins w:id="71" w:author="Chiara Gesmundo" w:date="2021-10-15T10:50:00Z">
        <w:r w:rsidR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, we can write the following system: </w:t>
        </w:r>
      </w:ins>
      <w:del w:id="72" w:author="Chiara Gesmundo" w:date="2021-10-15T10:50:00Z">
        <w:r w:rsidDel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>.</w:delText>
        </w:r>
      </w:del>
    </w:p>
    <w:p w14:paraId="55D7A8CB" w14:textId="77777777" w:rsidR="00DC0E96" w:rsidRDefault="00DC0E96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6ADF904" w14:textId="7E0BE6A1" w:rsidR="003D6C1E" w:rsidRPr="00676841" w:rsidRDefault="003D6C1E" w:rsidP="003D6C1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</m:oMath>
      </m:oMathPara>
    </w:p>
    <w:p w14:paraId="4B36E78B" w14:textId="74250610" w:rsidR="003D6C1E" w:rsidRPr="00676841" w:rsidRDefault="003D6C1E" w:rsidP="003D6C1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</m:oMath>
      </m:oMathPara>
    </w:p>
    <w:p w14:paraId="66B127FF" w14:textId="0524BD8E" w:rsidR="003D6C1E" w:rsidRPr="003D6C1E" w:rsidRDefault="00092971" w:rsidP="003D6C1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</m:oMath>
      </m:oMathPara>
    </w:p>
    <w:p w14:paraId="05B905F2" w14:textId="495B4891" w:rsidR="003D6C1E" w:rsidRDefault="0009297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=620</m:t>
          </m:r>
        </m:oMath>
      </m:oMathPara>
    </w:p>
    <w:p w14:paraId="01C3A40C" w14:textId="500EDBD5" w:rsidR="00EA0408" w:rsidRDefault="00EA0408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60CCFBE" w14:textId="70761B90" w:rsidR="00E3073E" w:rsidRPr="00676841" w:rsidRDefault="00E3073E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=0</m:t>
          </m:r>
        </m:oMath>
      </m:oMathPara>
    </w:p>
    <w:p w14:paraId="448A8736" w14:textId="0BD91A1A" w:rsidR="00E3073E" w:rsidRPr="00676841" w:rsidRDefault="00E3073E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=0</m:t>
          </m:r>
        </m:oMath>
      </m:oMathPara>
    </w:p>
    <w:p w14:paraId="1171FEA2" w14:textId="00D7F1DA" w:rsidR="00E3073E" w:rsidRPr="003D6C1E" w:rsidRDefault="00092971" w:rsidP="00E3073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=0</m:t>
          </m:r>
        </m:oMath>
      </m:oMathPara>
    </w:p>
    <w:p w14:paraId="5D42426D" w14:textId="7765E79F" w:rsidR="00E3073E" w:rsidRPr="00E3073E" w:rsidRDefault="00092971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=620</m:t>
          </m:r>
        </m:oMath>
      </m:oMathPara>
    </w:p>
    <w:p w14:paraId="1B73BE25" w14:textId="4252485D" w:rsidR="00E3073E" w:rsidRDefault="00E3073E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69AEF717" w14:textId="6F9964F3" w:rsidR="00E3073E" w:rsidRDefault="00E3073E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Take Z as vector of solutions of the </w:t>
      </w:r>
      <w:r w:rsidR="005B408B">
        <w:rPr>
          <w:rFonts w:ascii="Times New Roman" w:eastAsiaTheme="minorEastAsia" w:hAnsi="Times New Roman" w:cs="Times New Roman"/>
          <w:sz w:val="24"/>
          <w:szCs w:val="24"/>
          <w:lang w:val="en-GB"/>
        </w:rPr>
        <w:t>system: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Z=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b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GB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c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GB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GB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GB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3</m:t>
                    </m:r>
                  </m:sub>
                </m:sSub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75E2388" w14:textId="77777777" w:rsidR="005F312A" w:rsidRDefault="005F312A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651447A1" w14:textId="77777777" w:rsidR="00E3073E" w:rsidRPr="00EA0408" w:rsidRDefault="00E3073E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44827570" w14:textId="3C37DFA4" w:rsidR="00EA0408" w:rsidRDefault="00D9318F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augm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matrix)</w:t>
      </w:r>
    </w:p>
    <w:p w14:paraId="2CC60067" w14:textId="468B652E" w:rsidR="00D9318F" w:rsidRDefault="00D9318F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E7CB127" w14:textId="4D735693" w:rsidR="00D9318F" w:rsidRDefault="00D9318F" w:rsidP="00D9318F">
      <w:pPr>
        <w:spacing w:after="0"/>
        <w:rPr>
          <w:ins w:id="73" w:author="Chiara Gesmundo" w:date="2021-10-15T10:51:00Z"/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According to the first case,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=6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20; then at least there is 1 solution.</w:t>
      </w:r>
    </w:p>
    <w:p w14:paraId="5CCD35A5" w14:textId="77777777" w:rsidR="00DC0E96" w:rsidRDefault="00DC0E96" w:rsidP="00D9318F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A81BBFA" w14:textId="5C65A52C" w:rsidR="00DC0E96" w:rsidRPr="00DC0E96" w:rsidRDefault="00DC0E96" w:rsidP="00DC0E96">
      <w:pPr>
        <w:spacing w:after="0"/>
        <w:rPr>
          <w:ins w:id="74" w:author="Chiara Gesmundo" w:date="2021-10-15T10:53:00Z"/>
          <w:rFonts w:ascii="Times New Roman" w:eastAsiaTheme="minorEastAsia" w:hAnsi="Times New Roman" w:cs="Times New Roman"/>
          <w:sz w:val="24"/>
          <w:szCs w:val="24"/>
          <w:lang w:val="en-GB"/>
        </w:rPr>
      </w:pPr>
      <w:ins w:id="75" w:author="Chiara Gesmundo" w:date="2021-10-15T10:51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Considering that t</w:t>
        </w:r>
      </w:ins>
      <w:del w:id="76" w:author="Chiara Gesmundo" w:date="2021-10-15T10:51:00Z">
        <w:r w:rsidR="00D9318F" w:rsidDel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>T</w:delText>
        </w:r>
      </w:del>
      <w:proofErr w:type="gramStart"/>
      <w:r w:rsidR="00D9318F">
        <w:rPr>
          <w:rFonts w:ascii="Times New Roman" w:eastAsiaTheme="minorEastAsia" w:hAnsi="Times New Roman" w:cs="Times New Roman"/>
          <w:sz w:val="24"/>
          <w:szCs w:val="24"/>
          <w:lang w:val="en-GB"/>
        </w:rPr>
        <w:t>he</w:t>
      </w:r>
      <w:proofErr w:type="gramEnd"/>
      <w:r w:rsidR="00D9318F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system has 4 equations and 6 unknowns</w:t>
      </w:r>
      <w:ins w:id="77" w:author="Chiara Gesmundo" w:date="2021-10-15T10:51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, </w:t>
        </w:r>
      </w:ins>
      <w:ins w:id="78" w:author="Chiara Gesmundo" w:date="2021-10-15T10:52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we can affirm that there will be at least </w:t>
        </w:r>
      </w:ins>
      <w:del w:id="79" w:author="Chiara Gesmundo" w:date="2021-10-15T10:52:00Z">
        <w:r w:rsidR="00D9318F" w:rsidDel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 xml:space="preserve"> then at least one of them is </w:delText>
        </w:r>
      </w:del>
      <w:ins w:id="80" w:author="Chiara Gesmundo" w:date="2021-10-15T10:52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one</w:t>
        </w:r>
      </w:ins>
      <w:del w:id="81" w:author="Chiara Gesmundo" w:date="2021-10-15T10:52:00Z">
        <w:r w:rsidR="00D9318F" w:rsidDel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>a</w:delText>
        </w:r>
      </w:del>
      <w:r w:rsidR="00D9318F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free variable</w:t>
      </w:r>
      <w:ins w:id="82" w:author="Chiara Gesmundo" w:date="2021-10-15T10:53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. Hence, </w:t>
        </w:r>
      </w:ins>
      <w:ins w:id="83" w:author="Chiara Gesmundo" w:date="2021-10-15T10:54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with the </w:t>
        </w:r>
        <w:r w:rsidRPr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number of variables exceeds the number of equations,</w:t>
        </w:r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 the homogeneous system is consistent and has infinitely many solutions.</w:t>
        </w:r>
      </w:ins>
      <w:del w:id="84" w:author="Chiara Gesmundo" w:date="2021-10-15T10:52:00Z">
        <w:r w:rsidR="00D9318F" w:rsidDel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>;</w:delText>
        </w:r>
      </w:del>
      <w:del w:id="85" w:author="Chiara Gesmundo" w:date="2021-10-15T10:53:00Z">
        <w:r w:rsidR="00D9318F" w:rsidDel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 xml:space="preserve"> this means that there are infinite solutions.</w:delText>
        </w:r>
      </w:del>
    </w:p>
    <w:p w14:paraId="7B39E9D8" w14:textId="274570B6" w:rsidR="00D9318F" w:rsidDel="00DC0E96" w:rsidRDefault="00D9318F" w:rsidP="00DC0E96">
      <w:pPr>
        <w:spacing w:after="0"/>
        <w:rPr>
          <w:del w:id="86" w:author="Chiara Gesmundo" w:date="2021-10-15T10:54:00Z"/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8353D54" w14:textId="0D7EB1C9" w:rsidR="00140150" w:rsidRDefault="00140150" w:rsidP="00D9318F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0771F92" w14:textId="742C2511" w:rsidR="00140150" w:rsidRPr="00E3073E" w:rsidRDefault="00140150" w:rsidP="00D9318F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reduced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echelon form)</w:t>
      </w:r>
    </w:p>
    <w:p w14:paraId="6CB55DF0" w14:textId="30A4D56C" w:rsidR="00D9318F" w:rsidRDefault="00D9318F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7FD7072" w14:textId="77777777" w:rsidR="00D9318F" w:rsidRPr="00EA0408" w:rsidRDefault="00D9318F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D9318F" w:rsidRPr="00EA04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Gesmundo">
    <w15:presenceInfo w15:providerId="AD" w15:userId="S::chiara.gesmundo.ext@ispionline.it::18b89b3a-1c09-46b0-a4e1-ce1f148886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84"/>
    <w:rsid w:val="00092971"/>
    <w:rsid w:val="00140150"/>
    <w:rsid w:val="001E6B79"/>
    <w:rsid w:val="00286F27"/>
    <w:rsid w:val="003D6C1E"/>
    <w:rsid w:val="004178F3"/>
    <w:rsid w:val="004B2456"/>
    <w:rsid w:val="005B408B"/>
    <w:rsid w:val="005F312A"/>
    <w:rsid w:val="00676841"/>
    <w:rsid w:val="00987784"/>
    <w:rsid w:val="0099075A"/>
    <w:rsid w:val="00A37C5D"/>
    <w:rsid w:val="00B301C3"/>
    <w:rsid w:val="00D26426"/>
    <w:rsid w:val="00D9318F"/>
    <w:rsid w:val="00DC0E96"/>
    <w:rsid w:val="00E3073E"/>
    <w:rsid w:val="00E440C8"/>
    <w:rsid w:val="00EA0408"/>
    <w:rsid w:val="00FB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3A5A"/>
  <w15:chartTrackingRefBased/>
  <w15:docId w15:val="{FAA9E189-1ED8-4FDE-8CFE-C5D2A415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9075A"/>
    <w:rPr>
      <w:color w:val="808080"/>
    </w:rPr>
  </w:style>
  <w:style w:type="table" w:styleId="Grigliatabella">
    <w:name w:val="Table Grid"/>
    <w:basedOn w:val="Tabellanormale"/>
    <w:uiPriority w:val="39"/>
    <w:rsid w:val="00B30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7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433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2924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1660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69088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3979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43735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3470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91301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133036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3658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53088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41601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501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82493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36404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71830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9711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2154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4829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Rigamonti</dc:creator>
  <cp:keywords/>
  <dc:description/>
  <cp:lastModifiedBy>Chiara Gesmundo</cp:lastModifiedBy>
  <cp:revision>17</cp:revision>
  <dcterms:created xsi:type="dcterms:W3CDTF">2021-10-12T11:20:00Z</dcterms:created>
  <dcterms:modified xsi:type="dcterms:W3CDTF">2021-10-15T08:56:00Z</dcterms:modified>
</cp:coreProperties>
</file>