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DBD9" w14:textId="0CF90D8A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company is producing three different types of glue A, B and C</w:t>
      </w:r>
      <w:ins w:id="0" w:author="Chiara Gesmundo" w:date="2021-10-15T10:39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. For each Kg of glue </w:t>
        </w:r>
        <w:proofErr w:type="spellStart"/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producted</w:t>
        </w:r>
        <w:proofErr w:type="spellEnd"/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 the company has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" w:author="Chiara Gesmundo" w:date="2021-10-15T10:39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with 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different costs </w:t>
      </w:r>
      <w:ins w:id="2" w:author="Chiara Gesmundo" w:date="2021-10-15T10:40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in salary, electricity, and packaging 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>(euro per kg)</w:t>
      </w:r>
      <w:ins w:id="3" w:author="Chiara Gesmundo" w:date="2021-10-15T10:40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ins w:id="4" w:author="Chiara Gesmundo" w:date="2021-10-15T10:3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shown in</w:t>
        </w:r>
      </w:ins>
      <w:del w:id="5" w:author="Chiara Gesmundo" w:date="2021-10-15T10:37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the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 table 1.</w:t>
      </w:r>
    </w:p>
    <w:p w14:paraId="3F8A6729" w14:textId="608DC23B" w:rsidR="00B301C3" w:rsidRDefault="00B301C3" w:rsidP="00D26426">
      <w:pPr>
        <w:spacing w:after="0"/>
        <w:rPr>
          <w:ins w:id="6" w:author="Chiara Gesmundo" w:date="2021-10-15T10:41:00Z"/>
          <w:rFonts w:ascii="Times New Roman" w:hAnsi="Times New Roman" w:cs="Times New Roman"/>
          <w:sz w:val="24"/>
          <w:szCs w:val="24"/>
          <w:lang w:val="en-GB"/>
        </w:rPr>
      </w:pPr>
    </w:p>
    <w:p w14:paraId="396139CF" w14:textId="46245F3B" w:rsidR="00A37C5D" w:rsidRDefault="00A37C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  <w:pPrChange w:id="7" w:author="Chiara Gesmundo" w:date="2021-10-15T10:41:00Z">
          <w:pPr>
            <w:spacing w:after="0"/>
          </w:pPr>
        </w:pPrChange>
      </w:pPr>
      <w:ins w:id="8" w:author="Chiara Gesmundo" w:date="2021-10-15T10:41:00Z">
        <w:r>
          <w:rPr>
            <w:rFonts w:ascii="Times New Roman" w:hAnsi="Times New Roman" w:cs="Times New Roman"/>
            <w:sz w:val="24"/>
            <w:szCs w:val="24"/>
            <w:lang w:val="en-GB"/>
          </w:rPr>
          <w:t>TABLE 1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01C3" w14:paraId="7508138B" w14:textId="77777777" w:rsidTr="00B301C3">
        <w:tc>
          <w:tcPr>
            <w:tcW w:w="2407" w:type="dxa"/>
          </w:tcPr>
          <w:p w14:paraId="1AF774F8" w14:textId="7777777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7" w:type="dxa"/>
          </w:tcPr>
          <w:p w14:paraId="224F1F2B" w14:textId="3621C47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2407" w:type="dxa"/>
          </w:tcPr>
          <w:p w14:paraId="506B7CA0" w14:textId="031C0260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2407" w:type="dxa"/>
          </w:tcPr>
          <w:p w14:paraId="4698F552" w14:textId="07E0FA9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B301C3" w14:paraId="02C4E38A" w14:textId="77777777" w:rsidTr="00B301C3">
        <w:tc>
          <w:tcPr>
            <w:tcW w:w="2407" w:type="dxa"/>
          </w:tcPr>
          <w:p w14:paraId="51E2A3A5" w14:textId="202C7005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A</w:t>
            </w:r>
          </w:p>
        </w:tc>
        <w:tc>
          <w:tcPr>
            <w:tcW w:w="2407" w:type="dxa"/>
          </w:tcPr>
          <w:p w14:paraId="7EACDD5C" w14:textId="00E15AF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B50C41" w14:textId="372ABA4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64A400F0" w14:textId="0BE5729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</w:tr>
      <w:tr w:rsidR="00B301C3" w14:paraId="69F026E2" w14:textId="77777777" w:rsidTr="00B301C3">
        <w:tc>
          <w:tcPr>
            <w:tcW w:w="2407" w:type="dxa"/>
          </w:tcPr>
          <w:p w14:paraId="5659CB45" w14:textId="625C9A5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B</w:t>
            </w:r>
          </w:p>
        </w:tc>
        <w:tc>
          <w:tcPr>
            <w:tcW w:w="2407" w:type="dxa"/>
          </w:tcPr>
          <w:p w14:paraId="4DD8015E" w14:textId="51C8D24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72B941D2" w14:textId="011C170B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1F0ADA" w14:textId="4840F11F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</w:tr>
      <w:tr w:rsidR="00B301C3" w14:paraId="0DAC2E87" w14:textId="77777777" w:rsidTr="00B301C3">
        <w:tc>
          <w:tcPr>
            <w:tcW w:w="2407" w:type="dxa"/>
          </w:tcPr>
          <w:p w14:paraId="3D109633" w14:textId="24D8C4AA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C</w:t>
            </w:r>
          </w:p>
        </w:tc>
        <w:tc>
          <w:tcPr>
            <w:tcW w:w="2407" w:type="dxa"/>
          </w:tcPr>
          <w:p w14:paraId="405F0429" w14:textId="39864A1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 </w:t>
            </w:r>
          </w:p>
        </w:tc>
        <w:tc>
          <w:tcPr>
            <w:tcW w:w="2407" w:type="dxa"/>
          </w:tcPr>
          <w:p w14:paraId="182F6660" w14:textId="277D5A3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2407" w:type="dxa"/>
          </w:tcPr>
          <w:p w14:paraId="6D771D4E" w14:textId="422E37A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</w:tr>
    </w:tbl>
    <w:p w14:paraId="0DBF4480" w14:textId="08747956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B853B0A" w14:textId="2BD576CD" w:rsidR="001E6B79" w:rsidRDefault="001E6B79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interested in finding the amount of glue A, B and C</w:t>
      </w:r>
      <w:ins w:id="9" w:author="Chiara Gesmundo" w:date="2021-10-15T10:38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, respectively</w:t>
        </w:r>
      </w:ins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moveToRangeStart w:id="10" w:author="Chiara Gesmundo" w:date="2021-10-15T10:38:00Z" w:name="move85186709"/>
      <w:moveTo w:id="11" w:author="Chiara Gesmundo" w:date="2021-10-15T10:38:00Z">
        <w:del w:id="12" w:author="Chiara Gesmundo" w:date="2021-10-15T10:41:00Z">
          <w:r w:rsidR="00A37C5D" w:rsidRPr="00D26426" w:rsidDel="00A37C5D">
            <w:rPr>
              <w:rFonts w:ascii="Times New Roman" w:hAnsi="Times New Roman" w:cs="Times New Roman"/>
              <w:sz w:val="24"/>
              <w:szCs w:val="24"/>
              <w:lang w:val="en-GB"/>
            </w:rPr>
            <w:delText>that</w:delText>
          </w:r>
        </w:del>
        <w:r w:rsidR="00A37C5D" w:rsidRPr="00D26426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</m:oMath>
        <w:moveTo w:id="13" w:author="Chiara Gesmundo" w:date="2021-10-15T10:38:00Z">
          <w:r w:rsidR="00A37C5D" w:rsidRPr="00D26426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t xml:space="preserve"> </w:t>
          </w:r>
        </w:moveTo>
        <w:moveToRangeEnd w:id="10"/>
        <w:ins w:id="14" w:author="Chiara Gesmundo" w:date="2021-10-15T10:38:00Z">
          <w:r w:rsidR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t xml:space="preserve">, </w:t>
          </w:r>
        </w:ins>
        <w:r>
          <w:rPr>
            <w:rFonts w:ascii="Times New Roman" w:hAnsi="Times New Roman" w:cs="Times New Roman"/>
            <w:sz w:val="24"/>
            <w:szCs w:val="24"/>
            <w:lang w:val="en-GB"/>
          </w:rPr>
          <w:t>produced per day with specific requirements.</w:t>
        </w:r>
      </w:moveTo>
    </w:p>
    <w:p w14:paraId="2DAC31EB" w14:textId="2E4930A6" w:rsidR="00D26426" w:rsidDel="00A37C5D" w:rsidRDefault="00D26426" w:rsidP="00D26426">
      <w:pPr>
        <w:spacing w:after="0"/>
        <w:rPr>
          <w:del w:id="15" w:author="Chiara Gesmundo" w:date="2021-10-15T10:38:00Z"/>
          <w:rFonts w:ascii="Times New Roman" w:eastAsiaTheme="minorEastAsia" w:hAnsi="Times New Roman" w:cs="Times New Roman"/>
          <w:sz w:val="24"/>
          <w:szCs w:val="24"/>
          <w:lang w:val="en-GB"/>
        </w:rPr>
      </w:pPr>
      <w:del w:id="16" w:author="Chiara Gesmundo" w:date="2021-10-15T10:38:00Z">
        <w:r w:rsidRPr="00D26426"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Assume </w:delText>
        </w:r>
      </w:del>
      <w:moveFromRangeStart w:id="17" w:author="Chiara Gesmundo" w:date="2021-10-15T10:38:00Z" w:name="move85186709"/>
      <w:moveFrom w:id="18" w:author="Chiara Gesmundo" w:date="2021-10-15T10:38:00Z">
        <w:del w:id="19" w:author="Chiara Gesmundo" w:date="2021-10-15T10:38:00Z">
          <w:r w:rsidRPr="00D26426" w:rsidDel="00A37C5D">
            <w:rPr>
              <w:rFonts w:ascii="Times New Roman" w:hAnsi="Times New Roman" w:cs="Times New Roman"/>
              <w:sz w:val="24"/>
              <w:szCs w:val="24"/>
              <w:lang w:val="en-GB"/>
            </w:rPr>
            <w:delText xml:space="preserve">that </w:delText>
          </w:r>
        </w:del>
        <m:oMath>
          <m:sSub>
            <m:sSubPr>
              <m:ctrlPr>
                <w:del w:id="20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21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</m:e>
            <m:sub>
              <m:r>
                <w:del w:id="22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w:del>
              </m:r>
            </m:sub>
          </m:sSub>
          <m:r>
            <w:del w:id="23" w:author="Chiara Gesmundo" w:date="2021-10-15T10:38:00Z"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GB"/>
              </w:rPr>
              <m:t xml:space="preserve">, </m:t>
            </w:del>
          </m:r>
          <m:sSub>
            <m:sSubPr>
              <m:ctrlPr>
                <w:del w:id="24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25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  <m:ctrlPr>
                <w:del w:id="26" w:author="Chiara Gesmundo" w:date="2021-10-15T10:38:00Z">
                  <w:rPr>
                    <w:rFonts w:ascii="Cambria Math" w:hAnsi="Times New Roman" w:cs="Times New Roman"/>
                    <w:sz w:val="24"/>
                    <w:szCs w:val="24"/>
                  </w:rPr>
                </w:del>
              </m:ctrlPr>
            </m:e>
            <m:sub>
              <m:r>
                <w:del w:id="27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w:del>
              </m:r>
            </m:sub>
          </m:sSub>
          <m:r>
            <w:del w:id="28" w:author="Chiara Gesmundo" w:date="2021-10-15T10:38:00Z"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GB"/>
              </w:rPr>
              <m:t xml:space="preserve">, </m:t>
            </w:del>
          </m:r>
          <m:sSub>
            <m:sSubPr>
              <m:ctrlPr>
                <w:del w:id="29" w:author="Chiara Gesmundo" w:date="2021-10-15T10:38:00Z">
                  <w:rPr>
                    <w:rFonts w:ascii="Cambria Math" w:hAnsi="Cambria Math" w:cs="Times New Roman"/>
                    <w:sz w:val="24"/>
                    <w:szCs w:val="24"/>
                  </w:rPr>
                </w:del>
              </m:ctrlPr>
            </m:sSubPr>
            <m:e>
              <m:r>
                <w:del w:id="30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w:del>
              </m:r>
              <m:ctrlPr>
                <w:del w:id="31" w:author="Chiara Gesmundo" w:date="2021-10-15T10:38:00Z">
                  <w:rPr>
                    <w:rFonts w:ascii="Cambria Math" w:hAnsi="Times New Roman" w:cs="Times New Roman"/>
                    <w:sz w:val="24"/>
                    <w:szCs w:val="24"/>
                  </w:rPr>
                </w:del>
              </m:ctrlPr>
            </m:e>
            <m:sub>
              <m:r>
                <w:del w:id="32" w:author="Chiara Gesmundo" w:date="2021-10-15T10:38:00Z"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w:del>
              </m:r>
            </m:sub>
          </m:sSub>
        </m:oMath>
        <w:moveFrom w:id="33" w:author="Chiara Gesmundo" w:date="2021-10-15T10:38:00Z">
          <w:del w:id="34" w:author="Chiara Gesmundo" w:date="2021-10-15T10:38:00Z">
            <w:r w:rsidRPr="00D26426" w:rsidDel="00A37C5D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delText xml:space="preserve"> </w:delText>
            </w:r>
          </w:del>
        </w:moveFrom>
        <w:moveFromRangeEnd w:id="17"/>
        <w:del w:id="35" w:author="Chiara Gesmundo" w:date="2021-10-15T10:38:00Z">
          <w:r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represent the</w:delText>
          </w:r>
          <w:r w:rsidR="001E6B79"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 xml:space="preserve">m </w:delText>
          </w:r>
          <w:r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respectively</w:delText>
          </w:r>
          <w:r w:rsidR="001E6B79" w:rsidDel="00A37C5D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  <w:delText>.</w:delText>
          </w:r>
        </w:del>
      </w:moveFrom>
    </w:p>
    <w:p w14:paraId="150891DF" w14:textId="58BB7DC8" w:rsidR="001E6B79" w:rsidRDefault="001E6B7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BD53654" w14:textId="3977A952" w:rsidR="00EA0408" w:rsidRPr="00EA0408" w:rsidRDefault="00EA0408" w:rsidP="00D2642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EA040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Case 1</w:t>
      </w:r>
    </w:p>
    <w:p w14:paraId="3EA76FC1" w14:textId="710ACD93" w:rsidR="00EA0408" w:rsidRDefault="00EA0408" w:rsidP="00D26426">
      <w:pPr>
        <w:spacing w:after="0"/>
        <w:rPr>
          <w:ins w:id="36" w:author="Chiara Gesmundo" w:date="2021-10-15T10:41:00Z"/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company wants to spend in one day of production exactly </w:t>
      </w:r>
    </w:p>
    <w:p w14:paraId="467D84CD" w14:textId="77777777" w:rsidR="00A37C5D" w:rsidRDefault="00A37C5D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0408" w14:paraId="7B152CFC" w14:textId="77777777" w:rsidTr="00EA0408">
        <w:tc>
          <w:tcPr>
            <w:tcW w:w="3209" w:type="dxa"/>
          </w:tcPr>
          <w:p w14:paraId="3438B7C2" w14:textId="4854E06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3209" w:type="dxa"/>
          </w:tcPr>
          <w:p w14:paraId="7EEE4FB6" w14:textId="340F3CF3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3210" w:type="dxa"/>
          </w:tcPr>
          <w:p w14:paraId="1774E8D7" w14:textId="1F654A2E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EA0408" w14:paraId="6ECA0985" w14:textId="77777777" w:rsidTr="00EA0408">
        <w:tc>
          <w:tcPr>
            <w:tcW w:w="3209" w:type="dxa"/>
          </w:tcPr>
          <w:p w14:paraId="766BB82E" w14:textId="7D1B74AC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335</w:t>
            </w:r>
          </w:p>
        </w:tc>
        <w:tc>
          <w:tcPr>
            <w:tcW w:w="3209" w:type="dxa"/>
          </w:tcPr>
          <w:p w14:paraId="1D85A7A3" w14:textId="2CA5646F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3210" w:type="dxa"/>
          </w:tcPr>
          <w:p w14:paraId="2B7CD37C" w14:textId="7991F44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</w:tbl>
    <w:p w14:paraId="026F53AF" w14:textId="77777777" w:rsidR="00676841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26863EE" w14:textId="05C3010B" w:rsidR="00EA0408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>his problem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can be formulated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 xml:space="preserve"> in a 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 combination </w:t>
      </w:r>
    </w:p>
    <w:p w14:paraId="7F00A5C2" w14:textId="4A7B9A37" w:rsidR="00676841" w:rsidRPr="00676841" w:rsidRDefault="008B06BA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115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 </m:t>
          </m:r>
        </m:oMath>
      </m:oMathPara>
    </w:p>
    <w:p w14:paraId="02D7FC30" w14:textId="2B5006E5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that can be written also as a linear system</w:t>
      </w:r>
    </w:p>
    <w:p w14:paraId="3825403B" w14:textId="6F2557D5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=335</m:t>
          </m:r>
        </m:oMath>
      </m:oMathPara>
    </w:p>
    <w:p w14:paraId="60DD96BD" w14:textId="5668BFC9" w:rsidR="00676841" w:rsidRPr="00676841" w:rsidRDefault="00676841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=170</m:t>
          </m:r>
        </m:oMath>
      </m:oMathPara>
    </w:p>
    <w:p w14:paraId="5CAC41B7" w14:textId="47F9E903" w:rsidR="00676841" w:rsidRPr="00676841" w:rsidRDefault="008B06BA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=115</m:t>
          </m:r>
        </m:oMath>
      </m:oMathPara>
    </w:p>
    <w:p w14:paraId="06A7726E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302469" w14:textId="3C955465" w:rsidR="00676841" w:rsidDel="004B2FAE" w:rsidRDefault="004B2456" w:rsidP="00D26426">
      <w:pPr>
        <w:spacing w:after="0"/>
        <w:rPr>
          <w:del w:id="37" w:author="YEN HOA DAO" w:date="2021-10-15T18:09:00Z"/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First</w:t>
      </w:r>
      <w:ins w:id="38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ly,</w:t>
        </w:r>
      </w:ins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,</w:t>
      </w:r>
      <w:proofErr w:type="gramEnd"/>
      <w:ins w:id="39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we compute the correspond</w:t>
        </w:r>
      </w:ins>
      <w:ins w:id="40" w:author="Chiara Gesmundo" w:date="2021-10-15T10:55:00Z">
        <w:r w:rsidR="00092971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i</w:t>
        </w:r>
      </w:ins>
      <w:ins w:id="41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ng</w:t>
        </w:r>
      </w:ins>
      <w:del w:id="42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using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augm</w:t>
      </w:r>
      <w:ins w:id="43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ented</w:t>
        </w:r>
      </w:ins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 to check </w:t>
      </w:r>
      <w:ins w:id="44" w:author="Chiara Gesmundo" w:date="2021-10-15T10:42:00Z">
        <w:r w:rsidR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whether </w:t>
        </w:r>
      </w:ins>
      <w:del w:id="45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if 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system is consistent</w:t>
      </w:r>
      <w:del w:id="46" w:author="Chiara Gesmundo" w:date="2021-10-15T10:42:00Z">
        <w:r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or not</w:delText>
        </w:r>
      </w:del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</w:p>
    <w:p w14:paraId="47D36BC6" w14:textId="14DA76E8" w:rsidR="004B2FAE" w:rsidRDefault="004B2FAE" w:rsidP="00D26426">
      <w:pPr>
        <w:spacing w:after="0"/>
        <w:rPr>
          <w:ins w:id="47" w:author="YEN HOA DAO" w:date="2021-10-15T18:09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93F5CFD" w14:textId="77777777" w:rsidR="00D172B5" w:rsidRPr="00C346D8" w:rsidRDefault="008B06BA" w:rsidP="00D172B5">
      <w:pPr>
        <w:rPr>
          <w:ins w:id="48" w:author="YEN HOA DAO" w:date="2021-10-15T18:10:00Z"/>
          <w:lang w:val="vi-VN"/>
        </w:rPr>
      </w:pPr>
      <m:oMathPara>
        <m:oMath>
          <m:d>
            <m:dPr>
              <m:begChr m:val="["/>
              <m:endChr m:val="]"/>
              <m:ctrlPr>
                <w:ins w:id="49" w:author="YEN HOA DAO" w:date="2021-10-15T18:10:00Z"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 w:eastAsia="zh-CN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50" w:author="YEN HOA DAO" w:date="2021-10-15T18:10:00Z"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 w:eastAsia="zh-CN"/>
                      </w:rPr>
                    </w:ins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51" w:author="YEN HOA DAO" w:date="2021-10-15T18:1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52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w:ins>
                          </m:r>
                        </m:e>
                        <m:e>
                          <m:r>
                            <w:ins w:id="53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5</m:t>
                            </w:ins>
                          </m:r>
                        </m:e>
                      </m:mr>
                      <m:mr>
                        <m:e>
                          <m:r>
                            <w:ins w:id="54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5</m:t>
                            </w:ins>
                          </m:r>
                        </m:e>
                        <m:e>
                          <m:r>
                            <w:ins w:id="55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w:ins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56" w:author="YEN HOA DAO" w:date="2021-10-15T18:1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57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8</m:t>
                            </w:ins>
                          </m:r>
                        </m:e>
                        <m:e>
                          <m:r>
                            <w:ins w:id="58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335</m:t>
                            </w:ins>
                          </m:r>
                        </m:e>
                      </m:mr>
                      <m:mr>
                        <m:e>
                          <m:r>
                            <w:ins w:id="59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3</m:t>
                            </w:ins>
                          </m:r>
                        </m:e>
                        <m:e>
                          <m:r>
                            <w:ins w:id="60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170</m:t>
                            </w:ins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61" w:author="YEN HOA DAO" w:date="2021-10-15T18:1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62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63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3</m:t>
                            </w:ins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64" w:author="YEN HOA DAO" w:date="2021-10-15T18:1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65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w:ins>
                          </m:r>
                        </m:e>
                        <m:e>
                          <m:r>
                            <w:ins w:id="66" w:author="YEN HOA DAO" w:date="2021-10-15T18:10:00Z">
                              <w:rPr>
                                <w:rFonts w:ascii="Cambria Math" w:hAnsi="Cambria Math"/>
                                <w:lang w:val="vi-VN"/>
                              </w:rPr>
                              <m:t>115</m:t>
                            </w:ins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104BF2" w14:textId="77777777" w:rsidR="004B2FAE" w:rsidRDefault="004B2FAE" w:rsidP="00D26426">
      <w:pPr>
        <w:spacing w:after="0"/>
        <w:rPr>
          <w:ins w:id="67" w:author="YEN HOA DAO" w:date="2021-10-15T18:09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0F54ED" w14:textId="37E38988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del w:id="68" w:author="YEN HOA DAO" w:date="2021-10-15T18:09:00Z">
        <w:r w:rsidDel="004B2FAE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[augm matrix] </w:delText>
        </w:r>
      </w:del>
    </w:p>
    <w:p w14:paraId="2F20002C" w14:textId="79B362AF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1DDD772" w14:textId="712B7D5C" w:rsidR="00676841" w:rsidRDefault="00A37C5D" w:rsidP="00D26426">
      <w:pPr>
        <w:spacing w:after="0"/>
        <w:rPr>
          <w:ins w:id="69" w:author="YEN HOA DAO" w:date="2021-10-15T18:12:00Z"/>
          <w:rFonts w:ascii="Times New Roman" w:eastAsiaTheme="minorEastAsia" w:hAnsi="Times New Roman" w:cs="Times New Roman"/>
          <w:sz w:val="24"/>
          <w:szCs w:val="24"/>
          <w:lang w:val="en-GB"/>
        </w:rPr>
      </w:pPr>
      <w:ins w:id="70" w:author="Chiara Gesmundo" w:date="2021-10-15T10:4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Secondly, we</w:t>
        </w:r>
      </w:ins>
      <w:del w:id="71" w:author="Chiara Gesmundo" w:date="2021-10-15T10:42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Then</w:delText>
        </w:r>
      </w:del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reduce</w:t>
      </w:r>
      <w:ins w:id="72" w:author="Chiara Gesmundo" w:date="2021-10-15T10:4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the augmented matrix</w:t>
        </w:r>
      </w:ins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to echelon form:</w:t>
      </w:r>
    </w:p>
    <w:p w14:paraId="2C752F54" w14:textId="77777777" w:rsidR="00D172B5" w:rsidRDefault="00D172B5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3285BC" w14:textId="1AF7BF60" w:rsidR="004B2456" w:rsidDel="00D172B5" w:rsidRDefault="004B2456" w:rsidP="00D26426">
      <w:pPr>
        <w:spacing w:after="0"/>
        <w:rPr>
          <w:del w:id="73" w:author="YEN HOA DAO" w:date="2021-10-15T18:12:00Z"/>
          <w:rFonts w:ascii="Times New Roman" w:eastAsiaTheme="minorEastAsia" w:hAnsi="Times New Roman" w:cs="Times New Roman"/>
          <w:sz w:val="24"/>
          <w:szCs w:val="24"/>
          <w:lang w:val="en-GB"/>
        </w:rPr>
      </w:pPr>
      <w:del w:id="74" w:author="YEN HOA DAO" w:date="2021-10-15T18:12:00Z">
        <w:r w:rsidDel="00D172B5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[echelon form] </w:delText>
        </w:r>
      </w:del>
    </w:p>
    <w:p w14:paraId="0F9D7948" w14:textId="77777777" w:rsidR="00D172B5" w:rsidRPr="00C346D8" w:rsidRDefault="008B06BA" w:rsidP="00D172B5">
      <w:pPr>
        <w:rPr>
          <w:ins w:id="75" w:author="YEN HOA DAO" w:date="2021-10-15T18:12:00Z"/>
          <w:lang w:val="vi-VN"/>
        </w:rPr>
      </w:pPr>
      <m:oMathPara>
        <m:oMath>
          <m:d>
            <m:dPr>
              <m:begChr m:val="["/>
              <m:endChr m:val="]"/>
              <m:ctrlPr>
                <w:ins w:id="76" w:author="YEN HOA DAO" w:date="2021-10-15T18:12:00Z"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 w:eastAsia="zh-CN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77" w:author="YEN HOA DAO" w:date="2021-10-15T18:12:00Z"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 w:eastAsia="zh-CN"/>
                      </w:rPr>
                    </w:ins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78" w:author="YEN HOA DAO" w:date="2021-10-15T18:12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79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80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</m:mr>
                      <m:mr>
                        <m:e>
                          <m:r>
                            <w:ins w:id="81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82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1</m:t>
                            </w:ins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83" w:author="YEN HOA DAO" w:date="2021-10-15T18:12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84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85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10</m:t>
                            </w:ins>
                          </m:r>
                        </m:e>
                      </m:mr>
                      <m:mr>
                        <m:e>
                          <m:r>
                            <w:ins w:id="86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87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15</m:t>
                            </w:ins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88" w:author="YEN HOA DAO" w:date="2021-10-15T18:12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89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90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0</m:t>
                            </w:ins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ins w:id="91" w:author="YEN HOA DAO" w:date="2021-10-15T18:12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vi-VN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92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93" w:author="YEN HOA DAO" w:date="2021-10-15T18:12:00Z">
                              <w:rPr>
                                <w:rFonts w:ascii="Cambria Math" w:hAnsi="Cambria Math"/>
                                <w:lang w:val="vi-VN"/>
                              </w:rPr>
                              <m:t>30</m:t>
                            </w:ins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D757F32" w14:textId="77777777" w:rsidR="00D172B5" w:rsidRDefault="00D172B5" w:rsidP="004B2456">
      <w:pPr>
        <w:spacing w:after="0"/>
        <w:rPr>
          <w:ins w:id="94" w:author="YEN HOA DAO" w:date="2021-10-15T18:12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DDF03A8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E93DE6" w14:textId="69CC3F19" w:rsidR="00E440C8" w:rsidRDefault="00A37C5D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ins w:id="95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Considering that the</w:t>
        </w:r>
      </w:ins>
      <w:del w:id="96" w:author="Chiara Gesmundo" w:date="2021-10-15T10:43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S</w:delText>
        </w:r>
      </w:del>
      <w:ins w:id="97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</w:t>
        </w:r>
      </w:ins>
      <w:del w:id="98" w:author="Chiara Gesmundo" w:date="2021-10-15T10:43:00Z">
        <w:r w:rsidR="004B2456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o the </w:delText>
        </w:r>
      </w:del>
      <w:r w:rsidR="004B24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last column </w:t>
      </w:r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>is not a pivot column</w:t>
      </w:r>
      <w:ins w:id="99" w:author="Chiara Gesmundo" w:date="2021-10-15T10:4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, we can state that</w:t>
        </w:r>
      </w:ins>
      <w:del w:id="100" w:author="Chiara Gesmundo" w:date="2021-10-15T10:43:00Z">
        <w:r w:rsidR="00E440C8" w:rsidDel="00A37C5D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so</w:delText>
        </w:r>
      </w:del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system is consistent. </w:t>
      </w:r>
    </w:p>
    <w:p w14:paraId="64EF0B3A" w14:textId="0A653E0B" w:rsidR="00E440C8" w:rsidRDefault="00E440C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Therefore, the solution i</w:t>
      </w:r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=15,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>=30</w:t>
      </w:r>
    </w:p>
    <w:p w14:paraId="499879FE" w14:textId="77777777" w:rsidR="00A37C5D" w:rsidRDefault="00A37C5D" w:rsidP="00D26426">
      <w:pPr>
        <w:spacing w:after="0"/>
        <w:rPr>
          <w:ins w:id="101" w:author="Chiara Gesmundo" w:date="2021-10-15T10:43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98E9348" w14:textId="5B9DA38F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 conclusion,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amount of glue A, B and C produced per day are 10, 15, 30 kg respectively.</w:t>
      </w:r>
    </w:p>
    <w:p w14:paraId="54091DF3" w14:textId="7CCED58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B6A7C4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642D9C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894C5" w14:textId="77777777" w:rsidR="00E3073E" w:rsidDel="00D172B5" w:rsidRDefault="00E3073E" w:rsidP="00D26426">
      <w:pPr>
        <w:spacing w:after="0"/>
        <w:rPr>
          <w:del w:id="102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93B98" w14:textId="77777777" w:rsidR="00E3073E" w:rsidDel="00D172B5" w:rsidRDefault="00E3073E" w:rsidP="00D26426">
      <w:pPr>
        <w:spacing w:after="0"/>
        <w:rPr>
          <w:del w:id="103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D2577" w14:textId="77777777" w:rsidR="00E3073E" w:rsidDel="00D172B5" w:rsidRDefault="00E3073E" w:rsidP="00D26426">
      <w:pPr>
        <w:spacing w:after="0"/>
        <w:rPr>
          <w:del w:id="104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23AEB" w14:textId="77777777" w:rsidR="00E3073E" w:rsidDel="00D172B5" w:rsidRDefault="00E3073E" w:rsidP="00D26426">
      <w:pPr>
        <w:spacing w:after="0"/>
        <w:rPr>
          <w:del w:id="105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38662F" w14:textId="77777777" w:rsidR="00E3073E" w:rsidDel="00D172B5" w:rsidRDefault="00E3073E" w:rsidP="00D26426">
      <w:pPr>
        <w:spacing w:after="0"/>
        <w:rPr>
          <w:del w:id="106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C4301E" w14:textId="77777777" w:rsidR="00E3073E" w:rsidDel="00D172B5" w:rsidRDefault="00E3073E" w:rsidP="00D26426">
      <w:pPr>
        <w:spacing w:after="0"/>
        <w:rPr>
          <w:del w:id="107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ACF29E" w14:textId="77777777" w:rsidR="00E3073E" w:rsidDel="00D172B5" w:rsidRDefault="00E3073E" w:rsidP="00D26426">
      <w:pPr>
        <w:spacing w:after="0"/>
        <w:rPr>
          <w:del w:id="108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E2D303" w14:textId="77777777" w:rsidR="00E3073E" w:rsidDel="00D172B5" w:rsidRDefault="00E3073E" w:rsidP="00D26426">
      <w:pPr>
        <w:spacing w:after="0"/>
        <w:rPr>
          <w:del w:id="109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959BD2" w14:textId="77777777" w:rsidR="00E3073E" w:rsidDel="00D172B5" w:rsidRDefault="00E3073E" w:rsidP="00D26426">
      <w:pPr>
        <w:spacing w:after="0"/>
        <w:rPr>
          <w:del w:id="110" w:author="YEN HOA DAO" w:date="2021-10-15T18:12:00Z"/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662CE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1BB16" w14:textId="0E878782" w:rsidR="003D6C1E" w:rsidRDefault="003D6C1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Case 2</w:t>
      </w:r>
    </w:p>
    <w:p w14:paraId="36815F1A" w14:textId="0DD365B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company wants to spend 620 euro per day,</w:t>
      </w:r>
      <w:ins w:id="111" w:author="Chiara Gesmundo" w:date="2021-10-15T10:46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 regardless of its </w:t>
        </w:r>
      </w:ins>
      <w:ins w:id="112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subdivision </w:t>
        </w:r>
      </w:ins>
      <w:del w:id="113" w:author="Chiara Gesmundo" w:date="2021-10-15T10:46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del w:id="114" w:author="Chiara Gesmundo" w:date="2021-10-15T10:45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whatever</w:delText>
        </w:r>
      </w:del>
      <w:ins w:id="115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 xml:space="preserve">between </w:t>
        </w:r>
      </w:ins>
      <w:del w:id="116" w:author="Chiara Gesmundo" w:date="2021-10-15T10:47:00Z">
        <w:r w:rsidDel="00A37C5D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the splitting into costs for</w:delText>
        </w:r>
      </w:del>
      <w:r>
        <w:rPr>
          <w:rFonts w:ascii="Times New Roman" w:hAnsi="Times New Roman" w:cs="Times New Roman"/>
          <w:sz w:val="24"/>
          <w:szCs w:val="24"/>
          <w:lang w:val="en-GB"/>
        </w:rPr>
        <w:t xml:space="preserve"> workers salary, electricity, and packaging.</w:t>
      </w:r>
    </w:p>
    <w:p w14:paraId="09DCAC90" w14:textId="49A83A76" w:rsidR="003D6C1E" w:rsidRDefault="003D6C1E" w:rsidP="00D26426">
      <w:pPr>
        <w:spacing w:after="0"/>
        <w:rPr>
          <w:ins w:id="117" w:author="Chiara Gesmundo" w:date="2021-10-15T10:50:00Z"/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>Assum</w:t>
      </w:r>
      <w:ins w:id="118" w:author="Chiara Gesmundo" w:date="2021-10-15T10:47:00Z">
        <w:r w:rsidR="00A37C5D">
          <w:rPr>
            <w:rFonts w:ascii="Times New Roman" w:hAnsi="Times New Roman" w:cs="Times New Roman"/>
            <w:sz w:val="24"/>
            <w:szCs w:val="24"/>
            <w:lang w:val="en-GB"/>
          </w:rPr>
          <w:t>ing</w:t>
        </w:r>
      </w:ins>
      <w:del w:id="119" w:author="Chiara Gesmundo" w:date="2021-10-15T10:47:00Z">
        <w:r w:rsidRPr="00D26426" w:rsidDel="00A37C5D">
          <w:rPr>
            <w:rFonts w:ascii="Times New Roman" w:hAnsi="Times New Roman" w:cs="Times New Roman"/>
            <w:sz w:val="24"/>
            <w:szCs w:val="24"/>
            <w:lang w:val="en-GB"/>
          </w:rPr>
          <w:delText>e</w:delText>
        </w:r>
      </w:del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represent </w:t>
      </w:r>
      <w:ins w:id="120" w:author="Chiara Gesmundo" w:date="2021-10-15T10:49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the costs </w:t>
        </w:r>
      </w:ins>
      <w:ins w:id="121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for</w:t>
        </w:r>
      </w:ins>
      <w:ins w:id="122" w:author="Chiara Gesmundo" w:date="2021-10-15T10:49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workers, </w:t>
        </w:r>
        <w:proofErr w:type="spellStart"/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elett</w:t>
        </w:r>
      </w:ins>
      <w:ins w:id="123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ricity</w:t>
        </w:r>
        <w:proofErr w:type="spellEnd"/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, and packaging</w:t>
        </w:r>
      </w:ins>
      <w:del w:id="124" w:author="Chiara Gesmundo" w:date="2021-10-15T10:49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</w:delText>
        </w:r>
      </w:del>
      <w:del w:id="125" w:author="Chiara Gesmundo" w:date="2021-10-15T10:48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hem</w:delText>
        </w:r>
      </w:del>
      <w:ins w:id="126" w:author="Chiara Gesmundo" w:date="2021-10-15T10:50:00Z">
        <w:r w:rsid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, we can write the following system: </w:t>
        </w:r>
      </w:ins>
      <w:del w:id="127" w:author="Chiara Gesmundo" w:date="2021-10-15T10:50:00Z">
        <w:r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.</w:delText>
        </w:r>
      </w:del>
    </w:p>
    <w:p w14:paraId="55D7A8CB" w14:textId="77777777" w:rsidR="00DC0E96" w:rsidRDefault="00DC0E9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6ADF904" w14:textId="7E0BE6A1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</m:oMath>
      </m:oMathPara>
    </w:p>
    <w:p w14:paraId="4B36E78B" w14:textId="74250610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</m:oMath>
      </m:oMathPara>
    </w:p>
    <w:p w14:paraId="66B127FF" w14:textId="0524BD8E" w:rsidR="003D6C1E" w:rsidRPr="003D6C1E" w:rsidRDefault="008B06BA" w:rsidP="003D6C1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</m:oMath>
      </m:oMathPara>
    </w:p>
    <w:p w14:paraId="05B905F2" w14:textId="495B4891" w:rsidR="003D6C1E" w:rsidRDefault="008B06BA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01C3A40C" w14:textId="500EDBD5" w:rsidR="00EA0408" w:rsidRDefault="00EA040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60CCFBE" w14:textId="70761B90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448A8736" w14:textId="0BD91A1A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1171FEA2" w14:textId="00D7F1DA" w:rsidR="00E3073E" w:rsidRPr="003D6C1E" w:rsidRDefault="008B06BA" w:rsidP="00E3073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5D42426D" w14:textId="7765E79F" w:rsidR="00E3073E" w:rsidRPr="00E3073E" w:rsidRDefault="008B06B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1B73BE25" w14:textId="4252485D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9AEF717" w14:textId="45BE50D6" w:rsidR="00E3073E" w:rsidRDefault="00E3073E" w:rsidP="00E3073E">
      <w:pPr>
        <w:spacing w:after="0"/>
        <w:rPr>
          <w:ins w:id="128" w:author="YEN HOA DAO" w:date="2021-10-16T12:13:00Z"/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Take Z as vector of solutions of the </w:t>
      </w:r>
      <w:r w:rsidR="005B408B">
        <w:rPr>
          <w:rFonts w:ascii="Times New Roman" w:eastAsiaTheme="minorEastAsia" w:hAnsi="Times New Roman" w:cs="Times New Roman"/>
          <w:sz w:val="24"/>
          <w:szCs w:val="24"/>
          <w:lang w:val="en-GB"/>
        </w:rPr>
        <w:t>system: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Z=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12FFBD8" w14:textId="3691B395" w:rsidR="00E47F5D" w:rsidRPr="00E47F5D" w:rsidRDefault="00E47F5D" w:rsidP="00E47F5D">
      <w:pPr>
        <w:pStyle w:val="ListParagraph"/>
        <w:numPr>
          <w:ilvl w:val="0"/>
          <w:numId w:val="1"/>
        </w:numPr>
        <w:spacing w:after="0"/>
        <w:rPr>
          <w:ins w:id="129" w:author="YEN HOA DAO" w:date="2021-10-15T17:59:00Z"/>
          <w:rFonts w:ascii="Times New Roman" w:eastAsiaTheme="minorEastAsia" w:hAnsi="Times New Roman" w:cs="Times New Roman"/>
          <w:sz w:val="24"/>
          <w:szCs w:val="24"/>
          <w:lang w:val="vi-VN"/>
          <w:rPrChange w:id="130" w:author="YEN HOA DAO" w:date="2021-10-16T12:13:00Z">
            <w:rPr>
              <w:ins w:id="131" w:author="YEN HOA DAO" w:date="2021-10-15T17:59:00Z"/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  <w:pPrChange w:id="132" w:author="YEN HOA DAO" w:date="2021-10-16T12:13:00Z">
          <w:pPr>
            <w:spacing w:after="0"/>
          </w:pPr>
        </w:pPrChange>
      </w:pPr>
      <w:ins w:id="133" w:author="YEN HOA DAO" w:date="2021-10-16T12:13:00Z">
        <w:r>
          <w:rPr>
            <w:rFonts w:ascii="Times New Roman" w:eastAsiaTheme="minorEastAsia" w:hAnsi="Times New Roman" w:cs="Times New Roman"/>
            <w:sz w:val="24"/>
            <w:szCs w:val="24"/>
            <w:lang w:val="vi-VN"/>
          </w:rPr>
          <w:t xml:space="preserve">Number </w:t>
        </w:r>
      </w:ins>
      <w:ins w:id="134" w:author="YEN HOA DAO" w:date="2021-10-16T12:14:00Z">
        <w:r>
          <w:rPr>
            <w:rFonts w:ascii="Times New Roman" w:eastAsiaTheme="minorEastAsia" w:hAnsi="Times New Roman" w:cs="Times New Roman"/>
            <w:sz w:val="24"/>
            <w:szCs w:val="24"/>
            <w:lang w:val="vi-VN"/>
          </w:rPr>
          <w:t>of unknowns n = 6</w:t>
        </w:r>
      </w:ins>
    </w:p>
    <w:p w14:paraId="7151E08A" w14:textId="42B32CF1" w:rsidR="004B2FAE" w:rsidRDefault="004B2FAE" w:rsidP="00E3073E">
      <w:pPr>
        <w:spacing w:after="0"/>
        <w:rPr>
          <w:ins w:id="135" w:author="YEN HOA DAO" w:date="2021-10-16T11:24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ECFDF15" w14:textId="25E9355B" w:rsidR="002F11D2" w:rsidRPr="002F11D2" w:rsidRDefault="002F11D2">
      <w:pPr>
        <w:spacing w:after="0"/>
        <w:jc w:val="center"/>
        <w:rPr>
          <w:ins w:id="136" w:author="YEN HOA DAO" w:date="2021-10-15T17:59:00Z"/>
          <w:rFonts w:ascii="Times New Roman" w:eastAsiaTheme="minorEastAsia" w:hAnsi="Times New Roman" w:cs="Times New Roman"/>
          <w:sz w:val="24"/>
          <w:szCs w:val="24"/>
          <w:lang w:val="vi-VN"/>
          <w:rPrChange w:id="137" w:author="YEN HOA DAO" w:date="2021-10-16T11:24:00Z">
            <w:rPr>
              <w:ins w:id="138" w:author="YEN HOA DAO" w:date="2021-10-15T17:59:00Z"/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  <w:pPrChange w:id="139" w:author="YEN HOA DAO" w:date="2021-10-16T11:24:00Z">
          <w:pPr>
            <w:spacing w:after="0"/>
          </w:pPr>
        </w:pPrChange>
      </w:pPr>
      <w:ins w:id="140" w:author="YEN HOA DAO" w:date="2021-10-16T11:24:00Z">
        <w:r w:rsidRPr="00E47F5D">
          <w:rPr>
            <w:rFonts w:ascii="Times New Roman" w:eastAsiaTheme="minorEastAsia" w:hAnsi="Times New Roman" w:cs="Times New Roman"/>
            <w:sz w:val="24"/>
            <w:szCs w:val="24"/>
            <w:lang w:val="de-DE"/>
            <w:rPrChange w:id="141" w:author="YEN HOA DAO" w:date="2021-10-16T12:13:00Z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rPrChange>
          </w:rPr>
          <w:t>AZ</w:t>
        </w:r>
        <w:r>
          <w:rPr>
            <w:rFonts w:ascii="Times New Roman" w:eastAsiaTheme="minorEastAsia" w:hAnsi="Times New Roman" w:cs="Times New Roman"/>
            <w:sz w:val="24"/>
            <w:szCs w:val="24"/>
            <w:lang w:val="vi-VN"/>
          </w:rPr>
          <w:t>=b</w:t>
        </w:r>
      </w:ins>
    </w:p>
    <w:p w14:paraId="1B466A90" w14:textId="77777777" w:rsidR="004B2FAE" w:rsidRPr="00C346D8" w:rsidRDefault="008B06BA">
      <w:pPr>
        <w:jc w:val="center"/>
        <w:rPr>
          <w:ins w:id="142" w:author="YEN HOA DAO" w:date="2021-10-15T17:59:00Z"/>
          <w:lang w:val="vi-VN"/>
        </w:rPr>
        <w:pPrChange w:id="143" w:author="YEN HOA DAO" w:date="2021-10-15T17:59:00Z">
          <w:pPr/>
        </w:pPrChange>
      </w:pPr>
      <m:oMath>
        <m:d>
          <m:dPr>
            <m:begChr m:val="["/>
            <m:endChr m:val="]"/>
            <m:ctrlPr>
              <w:ins w:id="144" w:author="YEN HOA DAO" w:date="2021-10-15T17:59:00Z">
                <w:rPr>
                  <w:rFonts w:ascii="Cambria Math" w:eastAsiaTheme="minorEastAsia" w:hAnsi="Cambria Math"/>
                  <w:i/>
                  <w:sz w:val="24"/>
                  <w:szCs w:val="24"/>
                  <w:lang w:val="en-IT" w:eastAsia="zh-CN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145" w:author="YEN HOA DAO" w:date="2021-10-15T17:59:00Z"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T" w:eastAsia="zh-CN"/>
                    </w:rPr>
                  </w:ins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146" w:author="YEN HOA DAO" w:date="2021-10-15T17:59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147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48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2</m:t>
                          </w:ins>
                        </m:r>
                      </m:e>
                      <m:e>
                        <m:r>
                          <w:ins w:id="149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50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5</m:t>
                          </w:ins>
                        </m:r>
                      </m:e>
                      <m:e>
                        <m:r>
                          <w:ins w:id="151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52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8</m:t>
                          </w:ins>
                        </m:r>
                      </m:e>
                    </m:mr>
                    <m:mr>
                      <m:e>
                        <m:r>
                          <w:ins w:id="153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54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5</m:t>
                          </w:ins>
                        </m:r>
                      </m:e>
                      <m:e>
                        <m:r>
                          <w:ins w:id="155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56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2</m:t>
                          </w:ins>
                        </m:r>
                      </m:e>
                      <m:e>
                        <m:r>
                          <w:ins w:id="157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58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3</m:t>
                          </w:ins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159" w:author="YEN HOA DAO" w:date="2021-10-15T17:59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160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61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-1</m:t>
                          </w:ins>
                        </m:r>
                      </m:e>
                      <m:e>
                        <m:r>
                          <w:ins w:id="162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63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  <m:e>
                        <m:r>
                          <w:ins w:id="164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65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</m:mr>
                    <m:mr>
                      <m:e>
                        <m:r>
                          <w:ins w:id="166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67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 xml:space="preserve">   0</m:t>
                          </w:ins>
                        </m:r>
                      </m:e>
                      <m:e>
                        <m:r>
                          <w:ins w:id="168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69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-1</m:t>
                          </w:ins>
                        </m:r>
                      </m:e>
                      <m:e>
                        <m:r>
                          <w:ins w:id="170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71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172" w:author="YEN HOA DAO" w:date="2021-10-15T17:59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173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74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1</m:t>
                          </w:ins>
                        </m:r>
                      </m:e>
                      <m:e>
                        <m:r>
                          <w:ins w:id="175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76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3</m:t>
                          </w:ins>
                        </m:r>
                      </m:e>
                      <m:e>
                        <m:r>
                          <w:ins w:id="177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78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2</m:t>
                          </w:ins>
                        </m:r>
                      </m:e>
                    </m:mr>
                    <m:mr>
                      <m:e>
                        <m:r>
                          <w:ins w:id="179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80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  <m:e>
                        <m:r>
                          <w:ins w:id="181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82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  <m:e>
                        <m:r>
                          <w:ins w:id="183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84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</m:mr>
                  </m:m>
                </m:e>
                <m:e>
                  <m:r>
                    <w:ins w:id="185" w:author="YEN HOA DAO" w:date="2021-10-15T17:59:00Z">
                      <w:rPr>
                        <w:rFonts w:ascii="Cambria Math" w:hAnsi="Cambria Math"/>
                        <w:lang w:val="de-DE"/>
                        <w:rPrChange w:id="186" w:author="YEN HOA DAO" w:date="2021-10-16T12:13:00Z">
                          <w:rPr>
                            <w:rFonts w:ascii="Cambria Math" w:hAnsi="Cambria Math"/>
                          </w:rPr>
                        </w:rPrChange>
                      </w:rPr>
                      <m:t xml:space="preserve">   </m:t>
                    </w:ins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187" w:author="YEN HOA DAO" w:date="2021-10-15T17:59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188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89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  <m:e>
                        <m:r>
                          <w:ins w:id="190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91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0</m:t>
                          </w:ins>
                        </m:r>
                      </m:e>
                      <m:e>
                        <m:r>
                          <w:ins w:id="192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93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-1</m:t>
                          </w:ins>
                        </m:r>
                      </m:e>
                    </m:mr>
                    <m:mr>
                      <m:e>
                        <m:r>
                          <w:ins w:id="194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95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1</m:t>
                          </w:ins>
                        </m:r>
                      </m:e>
                      <m:e>
                        <m:r>
                          <w:ins w:id="196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97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1</m:t>
                          </w:ins>
                        </m:r>
                      </m:e>
                      <m:e>
                        <m:r>
                          <w:ins w:id="198" w:author="YEN HOA DAO" w:date="2021-10-15T17:59:00Z">
                            <w:rPr>
                              <w:rFonts w:ascii="Cambria Math" w:hAnsi="Cambria Math"/>
                              <w:lang w:val="de-DE"/>
                              <w:rPrChange w:id="199" w:author="YEN HOA DAO" w:date="2021-10-16T12:13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1</m:t>
                          </w:ins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ins w:id="200" w:author="YEN HOA DAO" w:date="2021-10-15T17:59:00Z"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w:ins>
            </m:ctrlPr>
          </m:dPr>
          <m:e>
            <m:eqArr>
              <m:eqArrPr>
                <m:ctrlPr>
                  <w:ins w:id="201" w:author="YEN HOA DAO" w:date="2021-10-15T17:59:00Z"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w:ins>
                </m:ctrlPr>
              </m:eqArrPr>
              <m:e>
                <m:sSub>
                  <m:sSubPr>
                    <m:ctrlPr>
                      <w:ins w:id="202" w:author="YEN HOA DAO" w:date="2021-10-15T17:59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03" w:author="YEN HOA DAO" w:date="2021-10-15T17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w:ins>
                    </m:r>
                  </m:e>
                  <m:sub>
                    <m:r>
                      <w:ins w:id="204" w:author="YEN HOA DAO" w:date="2021-10-15T17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a</m:t>
                      </w:ins>
                    </m:r>
                  </m:sub>
                </m:sSub>
              </m:e>
              <m:e>
                <m:sSub>
                  <m:sSubPr>
                    <m:ctrlPr>
                      <w:ins w:id="205" w:author="YEN HOA DAO" w:date="2021-10-15T17:59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06" w:author="YEN HOA DAO" w:date="2021-10-15T17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w:ins>
                    </m:r>
                  </m:e>
                  <m:sub>
                    <m:r>
                      <w:ins w:id="207" w:author="YEN HOA DAO" w:date="2021-10-15T17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w:ins>
                    </m:r>
                  </m:sub>
                </m:sSub>
                <m:ctrlPr>
                  <w:ins w:id="208" w:author="YEN HOA DAO" w:date="2021-10-15T17:59:00Z"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w:ins>
                </m:ctrlPr>
              </m:e>
              <m:e>
                <m:sSub>
                  <m:sSubPr>
                    <m:ctrlPr>
                      <w:ins w:id="209" w:author="YEN HOA DAO" w:date="2021-10-15T17:59:00Z"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10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x</m:t>
                      </w:ins>
                    </m:r>
                  </m:e>
                  <m:sub>
                    <m:r>
                      <w:ins w:id="211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c</m:t>
                      </w:ins>
                    </m:r>
                  </m:sub>
                </m:sSub>
                <m:ctrlPr>
                  <w:ins w:id="212" w:author="YEN HOA DAO" w:date="2021-10-15T17:59:00Z"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w:ins>
                </m:ctrlPr>
              </m:e>
              <m:e>
                <m:sSub>
                  <m:sSubPr>
                    <m:ctrlPr>
                      <w:ins w:id="213" w:author="YEN HOA DAO" w:date="2021-10-15T17:59:00Z"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14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p</m:t>
                      </w:ins>
                    </m:r>
                  </m:e>
                  <m:sub>
                    <m:r>
                      <w:ins w:id="215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de-DE"/>
                          <w:rPrChange w:id="216" w:author="YEN HOA DAO" w:date="2021-10-16T12:13:00Z"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GB"/>
                            </w:rPr>
                          </w:rPrChange>
                        </w:rPr>
                        <m:t>1</m:t>
                      </w:ins>
                    </m:r>
                  </m:sub>
                </m:sSub>
                <m:ctrlPr>
                  <w:ins w:id="217" w:author="YEN HOA DAO" w:date="2021-10-15T17:59:00Z"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w:ins>
                </m:ctrlPr>
              </m:e>
              <m:e>
                <m:sSub>
                  <m:sSubPr>
                    <m:ctrlPr>
                      <w:ins w:id="218" w:author="YEN HOA DAO" w:date="2021-10-15T17:59:00Z"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19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p</m:t>
                      </w:ins>
                    </m:r>
                  </m:e>
                  <m:sub>
                    <m:r>
                      <w:ins w:id="220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de-DE"/>
                          <w:rPrChange w:id="221" w:author="YEN HOA DAO" w:date="2021-10-16T12:13:00Z"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GB"/>
                            </w:rPr>
                          </w:rPrChange>
                        </w:rPr>
                        <m:t>2</m:t>
                      </w:ins>
                    </m:r>
                  </m:sub>
                </m:sSub>
                <m:ctrlPr>
                  <w:ins w:id="222" w:author="YEN HOA DAO" w:date="2021-10-15T17:59:00Z"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w:ins>
                </m:ctrlPr>
              </m:e>
              <m:e>
                <m:sSub>
                  <m:sSubPr>
                    <m:ctrlPr>
                      <w:ins w:id="223" w:author="YEN HOA DAO" w:date="2021-10-15T17:59:00Z"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GB"/>
                        </w:rPr>
                      </w:ins>
                    </m:ctrlPr>
                  </m:sSubPr>
                  <m:e>
                    <m:r>
                      <w:ins w:id="224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p</m:t>
                      </w:ins>
                    </m:r>
                  </m:e>
                  <m:sub>
                    <m:r>
                      <w:ins w:id="225" w:author="YEN HOA DAO" w:date="2021-10-15T17:59:00Z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de-DE"/>
                          <w:rPrChange w:id="226" w:author="YEN HOA DAO" w:date="2021-10-16T12:13:00Z"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GB"/>
                            </w:rPr>
                          </w:rPrChange>
                        </w:rPr>
                        <m:t>3</m:t>
                      </w:ins>
                    </m:r>
                  </m:sub>
                </m:sSub>
              </m:e>
            </m:eqArr>
          </m:e>
        </m:d>
      </m:oMath>
      <w:ins w:id="227" w:author="YEN HOA DAO" w:date="2021-10-15T17:59:00Z">
        <w:r w:rsidR="004B2FAE">
          <w:rPr>
            <w:lang w:val="vi-VN"/>
          </w:rPr>
          <w:t xml:space="preserve"> = </w:t>
        </w:r>
      </w:ins>
      <m:oMath>
        <m:d>
          <m:dPr>
            <m:begChr m:val="["/>
            <m:endChr m:val="]"/>
            <m:ctrlPr>
              <w:ins w:id="228" w:author="YEN HOA DAO" w:date="2021-10-15T17:59:00Z">
                <w:rPr>
                  <w:rFonts w:ascii="Cambria Math" w:eastAsiaTheme="minorEastAsia" w:hAnsi="Cambria Math"/>
                  <w:i/>
                  <w:sz w:val="24"/>
                  <w:szCs w:val="24"/>
                  <w:lang w:val="vi-VN" w:eastAsia="zh-CN"/>
                </w:rPr>
              </w:ins>
            </m:ctrlPr>
          </m:dPr>
          <m:e>
            <m:eqArr>
              <m:eqArrPr>
                <m:ctrlPr>
                  <w:ins w:id="229" w:author="YEN HOA DAO" w:date="2021-10-15T17:59:00Z">
                    <w:rPr>
                      <w:rFonts w:ascii="Cambria Math" w:hAnsi="Cambria Math"/>
                      <w:i/>
                      <w:lang w:val="vi-VN"/>
                    </w:rPr>
                  </w:ins>
                </m:ctrlPr>
              </m:eqArrPr>
              <m:e>
                <m:r>
                  <w:ins w:id="230" w:author="YEN HOA DAO" w:date="2021-10-15T17:59:00Z">
                    <w:rPr>
                      <w:rFonts w:ascii="Cambria Math" w:hAnsi="Cambria Math"/>
                      <w:lang w:val="vi-VN"/>
                    </w:rPr>
                    <m:t>0</m:t>
                  </w:ins>
                </m:r>
              </m:e>
              <m:e>
                <m:r>
                  <w:ins w:id="231" w:author="YEN HOA DAO" w:date="2021-10-15T17:59:00Z">
                    <w:rPr>
                      <w:rFonts w:ascii="Cambria Math" w:hAnsi="Cambria Math"/>
                      <w:lang w:val="vi-VN"/>
                    </w:rPr>
                    <m:t>0</m:t>
                  </w:ins>
                </m:r>
                <m:ctrlPr>
                  <w:ins w:id="232" w:author="YEN HOA DAO" w:date="2021-10-15T17:59:00Z"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w:ins>
                </m:ctrlPr>
              </m:e>
              <m:e>
                <m:r>
                  <w:ins w:id="233" w:author="YEN HOA DAO" w:date="2021-10-15T17:59:00Z"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w:ins>
                </m:r>
                <m:ctrlPr>
                  <w:ins w:id="234" w:author="YEN HOA DAO" w:date="2021-10-15T17:59:00Z"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w:ins>
                </m:ctrlPr>
              </m:e>
              <m:e>
                <m:r>
                  <w:ins w:id="235" w:author="YEN HOA DAO" w:date="2021-10-15T17:59:00Z">
                    <w:rPr>
                      <w:rFonts w:ascii="Cambria Math" w:eastAsia="Cambria Math" w:hAnsi="Cambria Math" w:cs="Cambria Math"/>
                      <w:lang w:val="vi-VN"/>
                    </w:rPr>
                    <m:t>620</m:t>
                  </w:ins>
                </m:r>
              </m:e>
            </m:eqArr>
          </m:e>
        </m:d>
      </m:oMath>
    </w:p>
    <w:p w14:paraId="7DAE1AC8" w14:textId="77777777" w:rsidR="004B2FAE" w:rsidRPr="00E47F5D" w:rsidRDefault="004B2FA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de-DE"/>
          <w:rPrChange w:id="236" w:author="YEN HOA DAO" w:date="2021-10-16T12:13:00Z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</w:pPr>
    </w:p>
    <w:p w14:paraId="075E2388" w14:textId="77777777" w:rsidR="005F312A" w:rsidRPr="00E47F5D" w:rsidRDefault="005F312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de-DE"/>
          <w:rPrChange w:id="237" w:author="YEN HOA DAO" w:date="2021-10-16T12:13:00Z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</w:pPr>
    </w:p>
    <w:p w14:paraId="651447A1" w14:textId="77777777" w:rsidR="00E3073E" w:rsidRPr="00E47F5D" w:rsidRDefault="00E3073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de-DE"/>
          <w:rPrChange w:id="238" w:author="YEN HOA DAO" w:date="2021-10-16T12:13:00Z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</w:pPr>
    </w:p>
    <w:p w14:paraId="44827570" w14:textId="2FC94095" w:rsidR="00EA0408" w:rsidRPr="00E47F5D" w:rsidDel="004B2FAE" w:rsidRDefault="00D9318F" w:rsidP="00D26426">
      <w:pPr>
        <w:spacing w:after="0"/>
        <w:rPr>
          <w:del w:id="239" w:author="YEN HOA DAO" w:date="2021-10-15T17:59:00Z"/>
          <w:rFonts w:ascii="Times New Roman" w:eastAsiaTheme="minorEastAsia" w:hAnsi="Times New Roman" w:cs="Times New Roman"/>
          <w:sz w:val="24"/>
          <w:szCs w:val="24"/>
          <w:lang w:val="de-DE"/>
          <w:rPrChange w:id="240" w:author="YEN HOA DAO" w:date="2021-10-16T12:13:00Z">
            <w:rPr>
              <w:del w:id="241" w:author="YEN HOA DAO" w:date="2021-10-15T17:59:00Z"/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</w:pPr>
      <w:del w:id="242" w:author="YEN HOA DAO" w:date="2021-10-15T17:59:00Z">
        <w:r w:rsidRPr="00E47F5D" w:rsidDel="004B2FAE">
          <w:rPr>
            <w:rFonts w:ascii="Times New Roman" w:eastAsiaTheme="minorEastAsia" w:hAnsi="Times New Roman" w:cs="Times New Roman"/>
            <w:sz w:val="24"/>
            <w:szCs w:val="24"/>
            <w:lang w:val="de-DE"/>
            <w:rPrChange w:id="243" w:author="YEN HOA DAO" w:date="2021-10-16T12:13:00Z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rPrChange>
          </w:rPr>
          <w:delText>(augm matrix)</w:delText>
        </w:r>
      </w:del>
    </w:p>
    <w:p w14:paraId="2CC60067" w14:textId="468B652E" w:rsidR="00D9318F" w:rsidRPr="00E47F5D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de-DE"/>
          <w:rPrChange w:id="244" w:author="YEN HOA DAO" w:date="2021-10-16T12:13:00Z">
            <w:rPr>
              <w:rFonts w:ascii="Times New Roman" w:eastAsiaTheme="minorEastAsia" w:hAnsi="Times New Roman" w:cs="Times New Roman"/>
              <w:sz w:val="24"/>
              <w:szCs w:val="24"/>
              <w:lang w:val="en-GB"/>
            </w:rPr>
          </w:rPrChange>
        </w:rPr>
      </w:pPr>
    </w:p>
    <w:p w14:paraId="1E7CB127" w14:textId="0CDB05F3" w:rsidR="00D9318F" w:rsidRDefault="00D9318F" w:rsidP="00D9318F">
      <w:pPr>
        <w:spacing w:after="0"/>
        <w:rPr>
          <w:ins w:id="245" w:author="YEN HOA DAO" w:date="2021-10-16T12:15:00Z"/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According to the first case,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20; then at least there is 1 solution.</w:t>
      </w:r>
    </w:p>
    <w:p w14:paraId="497FF353" w14:textId="4CA68BE5" w:rsidR="008B06BA" w:rsidRDefault="008B06BA" w:rsidP="00D9318F">
      <w:pPr>
        <w:spacing w:after="0"/>
        <w:rPr>
          <w:ins w:id="246" w:author="YEN HOA DAO" w:date="2021-10-16T12:15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675C9BD" w14:textId="77777777" w:rsidR="008B06BA" w:rsidRDefault="008B06BA" w:rsidP="008B06BA">
      <w:pPr>
        <w:rPr>
          <w:ins w:id="247" w:author="YEN HOA DAO" w:date="2021-10-16T12:15:00Z"/>
        </w:rPr>
      </w:pPr>
    </w:p>
    <w:p w14:paraId="7FC932C5" w14:textId="77777777" w:rsidR="008B06BA" w:rsidRPr="000C5DB8" w:rsidRDefault="008B06BA" w:rsidP="008B06BA">
      <w:pPr>
        <w:jc w:val="center"/>
        <w:rPr>
          <w:ins w:id="248" w:author="YEN HOA DAO" w:date="2021-10-16T12:15:00Z"/>
          <w:lang w:val="vi-VN"/>
        </w:rPr>
      </w:pPr>
      <w:ins w:id="249" w:author="YEN HOA DAO" w:date="2021-10-16T12:15:00Z">
        <w:r w:rsidRPr="008B06BA">
          <w:rPr>
            <w:lang w:val="en-US"/>
            <w:rPrChange w:id="250" w:author="YEN HOA DAO" w:date="2021-10-16T12:15:00Z">
              <w:rPr/>
            </w:rPrChange>
          </w:rPr>
          <w:t>A</w:t>
        </w:r>
        <w:r>
          <w:rPr>
            <w:lang w:val="vi-VN"/>
          </w:rPr>
          <w:t xml:space="preserve">= </w:t>
        </w:r>
      </w:ins>
      <m:oMath>
        <m:d>
          <m:dPr>
            <m:begChr m:val="["/>
            <m:endChr m:val="]"/>
            <m:ctrlPr>
              <w:ins w:id="251" w:author="YEN HOA DAO" w:date="2021-10-16T12:15:00Z">
                <w:rPr>
                  <w:rFonts w:ascii="Cambria Math" w:eastAsiaTheme="minorEastAsia" w:hAnsi="Cambria Math"/>
                  <w:i/>
                  <w:sz w:val="24"/>
                  <w:szCs w:val="24"/>
                  <w:lang w:val="en-IT" w:eastAsia="zh-CN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252" w:author="YEN HOA DAO" w:date="2021-10-16T12:15:00Z"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T" w:eastAsia="zh-CN"/>
                    </w:rPr>
                  </w:ins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253" w:author="YEN HOA DAO" w:date="2021-10-16T12:15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254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w:ins>
                        </m:r>
                      </m:e>
                      <m:e>
                        <m:r>
                          <w:ins w:id="255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w:ins>
                        </m:r>
                      </m:e>
                      <m:e>
                        <m:r>
                          <w:ins w:id="256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w:ins>
                        </m:r>
                      </m:e>
                    </m:mr>
                    <m:mr>
                      <m:e>
                        <m:r>
                          <w:ins w:id="257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w:ins>
                        </m:r>
                      </m:e>
                      <m:e>
                        <m:r>
                          <w:ins w:id="258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w:ins>
                        </m:r>
                      </m:e>
                      <m:e>
                        <m:r>
                          <w:ins w:id="259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w:ins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260" w:author="YEN HOA DAO" w:date="2021-10-16T12:15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261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w:ins>
                        </m:r>
                      </m:e>
                      <m:e>
                        <m:r>
                          <w:ins w:id="262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  <m:e>
                        <m:r>
                          <w:ins w:id="263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</m:mr>
                    <m:mr>
                      <m:e>
                        <m:r>
                          <w:ins w:id="264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 xml:space="preserve">   0</m:t>
                          </w:ins>
                        </m:r>
                      </m:e>
                      <m:e>
                        <m:r>
                          <w:ins w:id="265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w:ins>
                        </m:r>
                      </m:e>
                      <m:e>
                        <m:r>
                          <w:ins w:id="266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267" w:author="YEN HOA DAO" w:date="2021-10-16T12:15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268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w:ins>
                        </m:r>
                      </m:e>
                      <m:e>
                        <m:r>
                          <w:ins w:id="269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w:ins>
                        </m:r>
                      </m:e>
                      <m:e>
                        <m:r>
                          <w:ins w:id="270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w:ins>
                        </m:r>
                      </m:e>
                    </m:mr>
                    <m:mr>
                      <m:e>
                        <m:r>
                          <w:ins w:id="271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  <m:e>
                        <m:r>
                          <w:ins w:id="272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  <m:e>
                        <m:r>
                          <w:ins w:id="273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</m:mr>
                  </m:m>
                </m:e>
                <m:e>
                  <m:r>
                    <w:ins w:id="274" w:author="YEN HOA DAO" w:date="2021-10-16T12:15:00Z">
                      <w:rPr>
                        <w:rFonts w:ascii="Cambria Math" w:hAnsi="Cambria Math"/>
                        <w:lang w:val="en-US"/>
                      </w:rPr>
                      <m:t xml:space="preserve">   </m:t>
                    </w:ins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ins w:id="275" w:author="YEN HOA DAO" w:date="2021-10-16T12:15:00Z"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T" w:eastAsia="zh-CN"/>
                          </w:rPr>
                        </w:ins>
                      </m:ctrlPr>
                    </m:mPr>
                    <m:mr>
                      <m:e>
                        <m:r>
                          <w:ins w:id="276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  <m:e>
                        <m:r>
                          <w:ins w:id="277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w:ins>
                        </m:r>
                      </m:e>
                      <m:e>
                        <m:r>
                          <w:ins w:id="278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w:ins>
                        </m:r>
                      </m:e>
                    </m:mr>
                    <m:mr>
                      <m:e>
                        <m:r>
                          <w:ins w:id="279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w:ins>
                        </m:r>
                      </m:e>
                      <m:e>
                        <m:r>
                          <w:ins w:id="280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w:ins>
                        </m:r>
                      </m:e>
                      <m:e>
                        <m:r>
                          <w:ins w:id="281" w:author="YEN HOA DAO" w:date="2021-10-16T12:15:00Z"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w:ins>
                        </m:r>
                      </m:e>
                    </m:mr>
                  </m:m>
                </m:e>
              </m:mr>
            </m:m>
          </m:e>
        </m:d>
      </m:oMath>
      <w:ins w:id="282" w:author="YEN HOA DAO" w:date="2021-10-16T12:15:00Z">
        <w:r>
          <w:rPr>
            <w:lang w:val="vi-VN"/>
          </w:rPr>
          <w:t xml:space="preserve"> </w:t>
        </w:r>
      </w:ins>
    </w:p>
    <w:p w14:paraId="64ADAAF9" w14:textId="77777777" w:rsidR="008B06BA" w:rsidRPr="008B06BA" w:rsidRDefault="008B06BA" w:rsidP="008B06BA">
      <w:pPr>
        <w:jc w:val="center"/>
        <w:rPr>
          <w:ins w:id="283" w:author="YEN HOA DAO" w:date="2021-10-16T12:15:00Z"/>
          <w:lang w:val="en-US"/>
          <w:rPrChange w:id="284" w:author="YEN HOA DAO" w:date="2021-10-16T12:15:00Z">
            <w:rPr>
              <w:ins w:id="285" w:author="YEN HOA DAO" w:date="2021-10-16T12:15:00Z"/>
            </w:rPr>
          </w:rPrChange>
        </w:rPr>
      </w:pPr>
    </w:p>
    <w:p w14:paraId="7584F296" w14:textId="77777777" w:rsidR="008B06BA" w:rsidRPr="008B06BA" w:rsidRDefault="008B06BA" w:rsidP="008B06BA">
      <w:pPr>
        <w:jc w:val="center"/>
        <w:rPr>
          <w:ins w:id="286" w:author="YEN HOA DAO" w:date="2021-10-16T12:15:00Z"/>
          <w:lang w:val="en-US"/>
          <w:rPrChange w:id="287" w:author="YEN HOA DAO" w:date="2021-10-16T12:15:00Z">
            <w:rPr>
              <w:ins w:id="288" w:author="YEN HOA DAO" w:date="2021-10-16T12:15:00Z"/>
            </w:rPr>
          </w:rPrChange>
        </w:rPr>
      </w:pPr>
    </w:p>
    <w:p w14:paraId="085B666C" w14:textId="77777777" w:rsidR="008B06BA" w:rsidRDefault="008B06BA" w:rsidP="008B06BA">
      <w:pPr>
        <w:jc w:val="center"/>
        <w:rPr>
          <w:ins w:id="289" w:author="YEN HOA DAO" w:date="2021-10-16T12:15:00Z"/>
          <w:lang w:val="vi-VN"/>
        </w:rPr>
      </w:pPr>
      <w:ins w:id="290" w:author="YEN HOA DAO" w:date="2021-10-16T12:15:00Z">
        <w:r w:rsidRPr="008B06BA">
          <w:rPr>
            <w:lang w:val="en-US"/>
            <w:rPrChange w:id="291" w:author="YEN HOA DAO" w:date="2021-10-16T12:15:00Z">
              <w:rPr/>
            </w:rPrChange>
          </w:rPr>
          <w:lastRenderedPageBreak/>
          <w:t>Echelon</w:t>
        </w:r>
        <w:r>
          <w:rPr>
            <w:lang w:val="vi-VN"/>
          </w:rPr>
          <w:t xml:space="preserve"> form of </w:t>
        </w:r>
        <w:proofErr w:type="gramStart"/>
        <w:r>
          <w:rPr>
            <w:lang w:val="vi-VN"/>
          </w:rPr>
          <w:t>A :</w:t>
        </w:r>
        <w:proofErr w:type="gramEnd"/>
        <w:r>
          <w:rPr>
            <w:lang w:val="vi-VN"/>
          </w:rPr>
          <w:t xml:space="preserve"> </w:t>
        </w:r>
      </w:ins>
    </w:p>
    <w:p w14:paraId="3574EF83" w14:textId="77777777" w:rsidR="008B06BA" w:rsidRDefault="008B06BA" w:rsidP="008B06BA">
      <w:pPr>
        <w:jc w:val="center"/>
        <w:rPr>
          <w:ins w:id="292" w:author="YEN HOA DAO" w:date="2021-10-16T12:15:00Z"/>
          <w:lang w:val="vi-VN"/>
        </w:rPr>
      </w:pPr>
    </w:p>
    <w:p w14:paraId="621549DB" w14:textId="77777777" w:rsidR="008B06BA" w:rsidRPr="000C5DB8" w:rsidRDefault="008B06BA" w:rsidP="008B06BA">
      <w:pPr>
        <w:jc w:val="center"/>
        <w:rPr>
          <w:ins w:id="293" w:author="YEN HOA DAO" w:date="2021-10-16T12:15:00Z"/>
        </w:rPr>
      </w:pPr>
      <m:oMathPara>
        <m:oMath>
          <m:d>
            <m:dPr>
              <m:begChr m:val="["/>
              <m:endChr m:val="]"/>
              <m:ctrlPr>
                <w:ins w:id="294" w:author="YEN HOA DAO" w:date="2021-10-16T12:15:00Z"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T" w:eastAsia="zh-CN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295" w:author="YEN HOA DAO" w:date="2021-10-16T12:15:00Z"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T" w:eastAsia="zh-CN"/>
                      </w:rPr>
                    </w:ins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296" w:author="YEN HOA DAO" w:date="2021-10-16T12:15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T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297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298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2/5</m:t>
                            </w:ins>
                          </m:r>
                        </m:e>
                        <m:e>
                          <m:r>
                            <w:ins w:id="299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3/5</m:t>
                            </w:ins>
                          </m:r>
                        </m:e>
                      </m:mr>
                      <m:mr>
                        <m:e>
                          <m:r>
                            <w:ins w:id="300" w:author="YEN HOA DAO" w:date="2021-10-16T12:15:00Z">
                              <w:rPr>
                                <w:rFonts w:ascii="Cambria Math" w:hAnsi="Cambria Math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01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302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34/21</m:t>
                            </w:ins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303" w:author="YEN HOA DAO" w:date="2021-10-16T12:15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T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304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05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-1/5</m:t>
                            </w:ins>
                          </m:r>
                        </m:e>
                        <m:e>
                          <m:r>
                            <w:ins w:id="306" w:author="YEN HOA DAO" w:date="2021-10-16T12:15:00Z">
                              <w:rPr>
                                <w:rFonts w:ascii="Cambria Math" w:hAnsi="Cambria Math"/>
                              </w:rPr>
                              <m:t>0</m:t>
                            </w:ins>
                          </m:r>
                        </m:e>
                      </m:mr>
                      <m:mr>
                        <m:e>
                          <m:r>
                            <w:ins w:id="307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 </m:t>
                            </w:ins>
                          </m:r>
                          <m:r>
                            <w:ins w:id="308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-5/21</m:t>
                            </w:ins>
                          </m:r>
                        </m:e>
                        <m:e>
                          <m:r>
                            <w:ins w:id="309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2/21</m:t>
                            </w:ins>
                          </m:r>
                        </m:e>
                        <m:e>
                          <m:r>
                            <w:ins w:id="310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311" w:author="YEN HOA DAO" w:date="2021-10-16T12:15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T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312" w:author="YEN HOA DAO" w:date="2021-10-16T12:15:00Z">
                              <w:rPr>
                                <w:rFonts w:ascii="Cambria Math" w:hAnsi="Cambria Math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13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14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</m:mr>
                      <m:mr>
                        <m:e>
                          <m:r>
                            <w:ins w:id="315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16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  <m:e>
                          <m:r>
                            <w:ins w:id="317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w:ins>
                          </m:r>
                        </m:e>
                      </m:mr>
                    </m:m>
                  </m:e>
                  <m:e>
                    <m:r>
                      <w:ins w:id="318" w:author="YEN HOA DAO" w:date="2021-10-16T12:15:00Z"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w:ins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319" w:author="YEN HOA DAO" w:date="2021-10-16T12:15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T" w:eastAsia="zh-CN"/>
                            </w:rPr>
                          </w:ins>
                        </m:ctrlPr>
                      </m:mPr>
                      <m:mr>
                        <m:e>
                          <m:r>
                            <w:ins w:id="320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-13/59</m:t>
                            </w:ins>
                          </m:r>
                        </m:e>
                        <m:e>
                          <m:r>
                            <w:ins w:id="321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1/59</m:t>
                            </w:ins>
                          </m:r>
                        </m:e>
                        <m:e>
                          <m:r>
                            <w:ins w:id="322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21/59</m:t>
                            </w:ins>
                          </m:r>
                        </m:e>
                      </m:mr>
                      <m:mr>
                        <m:e>
                          <m:r>
                            <w:ins w:id="323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324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  <m:e>
                          <m:r>
                            <w:ins w:id="325" w:author="YEN HOA DAO" w:date="2021-10-16T12:15:00Z"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w:ins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BF4B85" w14:textId="77777777" w:rsidR="008B06BA" w:rsidRDefault="008B06BA" w:rsidP="008B06BA">
      <w:pPr>
        <w:jc w:val="center"/>
        <w:rPr>
          <w:ins w:id="326" w:author="YEN HOA DAO" w:date="2021-10-16T12:15:00Z"/>
        </w:rPr>
      </w:pPr>
    </w:p>
    <w:p w14:paraId="76C11BE8" w14:textId="77777777" w:rsidR="008B06BA" w:rsidRDefault="008B06BA" w:rsidP="008B06BA">
      <w:pPr>
        <w:jc w:val="center"/>
        <w:rPr>
          <w:ins w:id="327" w:author="YEN HOA DAO" w:date="2021-10-16T12:15:00Z"/>
        </w:rPr>
      </w:pPr>
    </w:p>
    <w:p w14:paraId="69589761" w14:textId="77777777" w:rsidR="008B06BA" w:rsidRDefault="008B06BA" w:rsidP="008B06B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ins w:id="328" w:author="YEN HOA DAO" w:date="2021-10-16T12:15:00Z"/>
          <w:lang w:val="vi-VN"/>
        </w:rPr>
      </w:pPr>
      <w:ins w:id="329" w:author="YEN HOA DAO" w:date="2021-10-16T12:15:00Z">
        <w:r>
          <w:rPr>
            <w:lang w:val="vi-VN"/>
          </w:rPr>
          <w:t xml:space="preserve">Non-zero rows are 4 =&gt; Rank(A) = 4 </w:t>
        </w:r>
      </w:ins>
    </w:p>
    <w:p w14:paraId="06B44713" w14:textId="77777777" w:rsidR="008B06BA" w:rsidRDefault="008B06BA" w:rsidP="008B06BA">
      <w:pPr>
        <w:jc w:val="center"/>
        <w:rPr>
          <w:ins w:id="330" w:author="YEN HOA DAO" w:date="2021-10-16T12:15:00Z"/>
          <w:lang w:val="vi-VN"/>
        </w:rPr>
      </w:pPr>
    </w:p>
    <w:p w14:paraId="4D17476B" w14:textId="77777777" w:rsidR="008B06BA" w:rsidRDefault="008B06BA" w:rsidP="008B06BA">
      <w:pPr>
        <w:jc w:val="center"/>
        <w:rPr>
          <w:ins w:id="331" w:author="YEN HOA DAO" w:date="2021-10-16T12:15:00Z"/>
          <w:lang w:val="vi-VN"/>
        </w:rPr>
      </w:pPr>
    </w:p>
    <w:p w14:paraId="111BB176" w14:textId="1CCF8209" w:rsidR="008B06BA" w:rsidRPr="000C5DB8" w:rsidRDefault="008B06BA" w:rsidP="008B06BA">
      <w:pPr>
        <w:jc w:val="center"/>
        <w:rPr>
          <w:ins w:id="332" w:author="YEN HOA DAO" w:date="2021-10-16T12:15:00Z"/>
          <w:lang w:val="vi-VN"/>
        </w:rPr>
      </w:pPr>
      <w:ins w:id="333" w:author="YEN HOA DAO" w:date="2021-10-16T12:15:00Z">
        <w:r>
          <w:rPr>
            <w:lang w:val="vi-VN"/>
          </w:rPr>
          <w:t xml:space="preserve">A’ = </w:t>
        </w:r>
        <w:r>
          <w:rPr>
            <w:noProof/>
            <w:lang w:val="vi-VN"/>
          </w:rPr>
          <w:drawing>
            <wp:inline distT="0" distB="0" distL="0" distR="0" wp14:anchorId="5FBC55CE" wp14:editId="5734A510">
              <wp:extent cx="4540885" cy="1076108"/>
              <wp:effectExtent l="0" t="0" r="0" b="3810"/>
              <wp:docPr id="1" name="Picture 1" descr="A picture containing 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able&#10;&#10;Description automatically generated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7762" cy="1080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E73AA52" w14:textId="5795387A" w:rsidR="008B06BA" w:rsidRDefault="008B06BA" w:rsidP="008B06BA">
      <w:pPr>
        <w:jc w:val="center"/>
        <w:rPr>
          <w:ins w:id="334" w:author="YEN HOA DAO" w:date="2021-10-16T12:15:00Z"/>
          <w:lang w:val="vi-VN"/>
        </w:rPr>
      </w:pPr>
    </w:p>
    <w:p w14:paraId="6659FD4E" w14:textId="77777777" w:rsidR="008B06BA" w:rsidRDefault="008B06BA" w:rsidP="008B06BA">
      <w:pPr>
        <w:jc w:val="center"/>
        <w:rPr>
          <w:ins w:id="335" w:author="YEN HOA DAO" w:date="2021-10-16T12:15:00Z"/>
          <w:lang w:val="vi-VN"/>
        </w:rPr>
      </w:pPr>
    </w:p>
    <w:p w14:paraId="6180E9B5" w14:textId="5BD21026" w:rsidR="008B06BA" w:rsidRPr="008B06BA" w:rsidRDefault="008B06BA" w:rsidP="008B06B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ins w:id="336" w:author="YEN HOA DAO" w:date="2021-10-16T12:15:00Z"/>
          <w:lang w:val="vi-VN"/>
        </w:rPr>
        <w:pPrChange w:id="337" w:author="YEN HOA DAO" w:date="2021-10-16T12:15:00Z">
          <w:pPr>
            <w:jc w:val="center"/>
          </w:pPr>
        </w:pPrChange>
      </w:pPr>
      <w:ins w:id="338" w:author="YEN HOA DAO" w:date="2021-10-16T12:15:00Z">
        <w:r>
          <w:rPr>
            <w:lang w:val="vi-VN"/>
          </w:rPr>
          <w:t xml:space="preserve">Non-zero rows are 4 =&gt; Rank(A’) = 4 </w:t>
        </w:r>
      </w:ins>
    </w:p>
    <w:p w14:paraId="2992B6F2" w14:textId="72E98C3C" w:rsidR="008B06BA" w:rsidRPr="000C5DB8" w:rsidRDefault="008B06BA" w:rsidP="008B06B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ins w:id="339" w:author="YEN HOA DAO" w:date="2021-10-16T12:15:00Z"/>
          <w:lang w:val="vi-VN"/>
        </w:rPr>
        <w:pPrChange w:id="340" w:author="YEN HOA DAO" w:date="2021-10-16T12:15:00Z">
          <w:pPr>
            <w:pStyle w:val="ListParagraph"/>
            <w:numPr>
              <w:numId w:val="2"/>
            </w:numPr>
            <w:spacing w:after="0" w:line="240" w:lineRule="auto"/>
            <w:ind w:hanging="360"/>
          </w:pPr>
        </w:pPrChange>
      </w:pPr>
      <w:ins w:id="341" w:author="YEN HOA DAO" w:date="2021-10-16T12:15:00Z">
        <w:r>
          <w:rPr>
            <w:lang w:val="vi-VN"/>
          </w:rPr>
          <w:t>R(A)=R(A’)=4&lt;n=6 =&gt; infinite solutions</w:t>
        </w:r>
      </w:ins>
    </w:p>
    <w:p w14:paraId="2C51BABE" w14:textId="77777777" w:rsidR="008B06BA" w:rsidRDefault="008B06BA" w:rsidP="00D9318F">
      <w:pPr>
        <w:spacing w:after="0"/>
        <w:rPr>
          <w:ins w:id="342" w:author="Chiara Gesmundo" w:date="2021-10-15T10:51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CCD35A5" w14:textId="77777777" w:rsidR="00DC0E96" w:rsidRDefault="00DC0E96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A81BBFA" w14:textId="5C65A52C" w:rsidR="00DC0E96" w:rsidRPr="00DC0E96" w:rsidRDefault="00DC0E96" w:rsidP="00DC0E96">
      <w:pPr>
        <w:spacing w:after="0"/>
        <w:rPr>
          <w:ins w:id="343" w:author="Chiara Gesmundo" w:date="2021-10-15T10:53:00Z"/>
          <w:rFonts w:ascii="Times New Roman" w:eastAsiaTheme="minorEastAsia" w:hAnsi="Times New Roman" w:cs="Times New Roman"/>
          <w:sz w:val="24"/>
          <w:szCs w:val="24"/>
          <w:lang w:val="en-GB"/>
        </w:rPr>
      </w:pPr>
      <w:ins w:id="344" w:author="Chiara Gesmundo" w:date="2021-10-15T10:51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Considering that t</w:t>
        </w:r>
      </w:ins>
      <w:del w:id="345" w:author="Chiara Gesmundo" w:date="2021-10-15T10:51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T</w:delText>
        </w:r>
      </w:del>
      <w:proofErr w:type="gramStart"/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>he</w:t>
      </w:r>
      <w:proofErr w:type="gramEnd"/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system has 4 equations and 6 unknowns</w:t>
      </w:r>
      <w:ins w:id="346" w:author="Chiara Gesmundo" w:date="2021-10-15T10:51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, </w:t>
        </w:r>
      </w:ins>
      <w:ins w:id="347" w:author="Chiara Gesmundo" w:date="2021-10-15T10:5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we can affirm that there will be at least </w:t>
        </w:r>
      </w:ins>
      <w:del w:id="348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then at least one of them is </w:delText>
        </w:r>
      </w:del>
      <w:ins w:id="349" w:author="Chiara Gesmundo" w:date="2021-10-15T10:52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one</w:t>
        </w:r>
      </w:ins>
      <w:del w:id="350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a</w:delText>
        </w:r>
      </w:del>
      <w:r w:rsidR="00D9318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free variable</w:t>
      </w:r>
      <w:ins w:id="351" w:author="Chiara Gesmundo" w:date="2021-10-15T10:53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. Hence, </w:t>
        </w:r>
      </w:ins>
      <w:ins w:id="352" w:author="Chiara Gesmundo" w:date="2021-10-15T10:54:00Z"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with the </w:t>
        </w:r>
        <w:r w:rsidRPr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>number of variables exceeds the number of equations,</w:t>
        </w:r>
        <w: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t xml:space="preserve"> the homogeneous system is consistent and has infinitely many solutions.</w:t>
        </w:r>
      </w:ins>
      <w:del w:id="353" w:author="Chiara Gesmundo" w:date="2021-10-15T10:52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>;</w:delText>
        </w:r>
      </w:del>
      <w:del w:id="354" w:author="Chiara Gesmundo" w:date="2021-10-15T10:53:00Z">
        <w:r w:rsidR="00D9318F" w:rsidDel="00DC0E96"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w:delText xml:space="preserve"> this means that there are infinite solutions.</w:delText>
        </w:r>
      </w:del>
    </w:p>
    <w:p w14:paraId="7B39E9D8" w14:textId="274570B6" w:rsidR="00D9318F" w:rsidDel="00DC0E96" w:rsidRDefault="00D9318F" w:rsidP="00DC0E96">
      <w:pPr>
        <w:spacing w:after="0"/>
        <w:rPr>
          <w:del w:id="355" w:author="Chiara Gesmundo" w:date="2021-10-15T10:54:00Z"/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8353D54" w14:textId="0D7EB1C9" w:rsidR="00140150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0771F92" w14:textId="742C2511" w:rsidR="00140150" w:rsidRPr="00E3073E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(reduced echelon form)</w:t>
      </w:r>
    </w:p>
    <w:p w14:paraId="6CB55DF0" w14:textId="30A4D56C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7FD7072" w14:textId="77777777" w:rsidR="00D9318F" w:rsidRP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D9318F" w:rsidRPr="00EA0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C745F"/>
    <w:multiLevelType w:val="hybridMultilevel"/>
    <w:tmpl w:val="7772E234"/>
    <w:lvl w:ilvl="0" w:tplc="5CEADAEE">
      <w:start w:val="6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B77"/>
    <w:multiLevelType w:val="hybridMultilevel"/>
    <w:tmpl w:val="CB90DA08"/>
    <w:lvl w:ilvl="0" w:tplc="1956476E">
      <w:start w:val="6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iara Gesmundo">
    <w15:presenceInfo w15:providerId="AD" w15:userId="S::chiara.gesmundo.ext@ispionline.it::18b89b3a-1c09-46b0-a4e1-ce1f14888697"/>
  </w15:person>
  <w15:person w15:author="YEN HOA DAO">
    <w15:presenceInfo w15:providerId="Windows Live" w15:userId="822bdf315c4f1d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4"/>
    <w:rsid w:val="00092971"/>
    <w:rsid w:val="00140150"/>
    <w:rsid w:val="001E6B79"/>
    <w:rsid w:val="00286F27"/>
    <w:rsid w:val="002F11D2"/>
    <w:rsid w:val="003D6C1E"/>
    <w:rsid w:val="004178F3"/>
    <w:rsid w:val="004B2456"/>
    <w:rsid w:val="004B2FAE"/>
    <w:rsid w:val="005B408B"/>
    <w:rsid w:val="005F312A"/>
    <w:rsid w:val="00676841"/>
    <w:rsid w:val="007540D0"/>
    <w:rsid w:val="008B06BA"/>
    <w:rsid w:val="00987784"/>
    <w:rsid w:val="0099075A"/>
    <w:rsid w:val="00A37C5D"/>
    <w:rsid w:val="00B301C3"/>
    <w:rsid w:val="00D172B5"/>
    <w:rsid w:val="00D26426"/>
    <w:rsid w:val="00D9318F"/>
    <w:rsid w:val="00DC0E96"/>
    <w:rsid w:val="00E3073E"/>
    <w:rsid w:val="00E440C8"/>
    <w:rsid w:val="00E47F5D"/>
    <w:rsid w:val="00EA0408"/>
    <w:rsid w:val="00F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A3A5A"/>
  <w15:chartTrackingRefBased/>
  <w15:docId w15:val="{FAA9E189-1ED8-4FDE-8CFE-C5D2A41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75A"/>
    <w:rPr>
      <w:color w:val="808080"/>
    </w:rPr>
  </w:style>
  <w:style w:type="table" w:styleId="TableGrid">
    <w:name w:val="Table Grid"/>
    <w:basedOn w:val="TableNormal"/>
    <w:uiPriority w:val="39"/>
    <w:rsid w:val="00B3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3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92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166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97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735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47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13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3036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365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16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49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40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183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71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15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482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Rigamonti</dc:creator>
  <cp:keywords/>
  <dc:description/>
  <cp:lastModifiedBy>YEN HOA DAO</cp:lastModifiedBy>
  <cp:revision>21</cp:revision>
  <dcterms:created xsi:type="dcterms:W3CDTF">2021-10-12T11:20:00Z</dcterms:created>
  <dcterms:modified xsi:type="dcterms:W3CDTF">2021-10-16T10:15:00Z</dcterms:modified>
</cp:coreProperties>
</file>